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4CCD" w14:textId="77777777" w:rsidR="002725D3" w:rsidRDefault="002725D3">
      <w:pPr>
        <w:rPr>
          <w:rFonts w:hint="eastAsia"/>
        </w:rPr>
      </w:pPr>
    </w:p>
    <w:p w14:paraId="3B1440D2" w14:textId="77777777" w:rsidR="002725D3" w:rsidRDefault="002725D3"/>
    <w:p w14:paraId="130784F2" w14:textId="77777777" w:rsidR="002725D3" w:rsidRDefault="002725D3"/>
    <w:p w14:paraId="2283E46C" w14:textId="77777777" w:rsidR="002725D3" w:rsidRDefault="002725D3"/>
    <w:p w14:paraId="38DED907" w14:textId="77777777" w:rsidR="002725D3" w:rsidRDefault="002725D3"/>
    <w:p w14:paraId="5838BA8E" w14:textId="77777777" w:rsidR="002725D3" w:rsidRDefault="002725D3"/>
    <w:p w14:paraId="1359D1B3" w14:textId="77777777" w:rsidR="002725D3" w:rsidRDefault="002725D3"/>
    <w:p w14:paraId="77CE7A05" w14:textId="77777777" w:rsidR="002725D3" w:rsidRDefault="002725D3"/>
    <w:p w14:paraId="472C0249" w14:textId="77777777" w:rsidR="002725D3" w:rsidRDefault="002725D3"/>
    <w:p w14:paraId="7E6076B8" w14:textId="77777777" w:rsidR="002725D3" w:rsidRDefault="002725D3"/>
    <w:p w14:paraId="55B766A1" w14:textId="77777777" w:rsidR="002725D3" w:rsidRDefault="002725D3"/>
    <w:p w14:paraId="77E91D01" w14:textId="77777777" w:rsidR="002725D3" w:rsidRDefault="002725D3"/>
    <w:p w14:paraId="55669C5F" w14:textId="2CBDDF30" w:rsidR="00DA1D2A" w:rsidRDefault="00DA1D2A">
      <w:pPr>
        <w:adjustRightInd w:val="0"/>
        <w:spacing w:line="360" w:lineRule="auto"/>
        <w:ind w:rightChars="-18" w:right="-43"/>
        <w:jc w:val="center"/>
        <w:textAlignment w:val="baseline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广州大学华软软件学院</w:t>
      </w:r>
    </w:p>
    <w:p w14:paraId="458844CD" w14:textId="3B2788AF" w:rsidR="002725D3" w:rsidRDefault="00DA1D2A">
      <w:pPr>
        <w:adjustRightInd w:val="0"/>
        <w:spacing w:line="360" w:lineRule="auto"/>
        <w:ind w:rightChars="-18" w:right="-43"/>
        <w:jc w:val="center"/>
        <w:textAlignment w:val="baseline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招生</w:t>
      </w:r>
      <w:r w:rsidR="00966F8C">
        <w:rPr>
          <w:rFonts w:ascii="微软雅黑" w:eastAsia="微软雅黑" w:hAnsi="微软雅黑" w:hint="eastAsia"/>
          <w:b/>
          <w:sz w:val="52"/>
          <w:szCs w:val="52"/>
        </w:rPr>
        <w:t>管理系统数据库设计</w:t>
      </w:r>
    </w:p>
    <w:p w14:paraId="17C43CF3" w14:textId="77777777" w:rsidR="002725D3" w:rsidRDefault="002725D3"/>
    <w:p w14:paraId="5E62ECE6" w14:textId="77777777" w:rsidR="002725D3" w:rsidRDefault="002725D3"/>
    <w:p w14:paraId="14271D5B" w14:textId="77777777" w:rsidR="002725D3" w:rsidRDefault="002725D3"/>
    <w:p w14:paraId="3B9DF1D1" w14:textId="77777777" w:rsidR="002725D3" w:rsidRDefault="002725D3"/>
    <w:p w14:paraId="3552BCE3" w14:textId="77777777" w:rsidR="002725D3" w:rsidRDefault="002725D3"/>
    <w:p w14:paraId="422521C3" w14:textId="77777777" w:rsidR="002725D3" w:rsidRDefault="002725D3"/>
    <w:p w14:paraId="258D12C1" w14:textId="77777777" w:rsidR="002725D3" w:rsidRDefault="002725D3"/>
    <w:p w14:paraId="30153295" w14:textId="77777777" w:rsidR="002725D3" w:rsidRDefault="002725D3"/>
    <w:p w14:paraId="38424802" w14:textId="77777777" w:rsidR="002725D3" w:rsidRDefault="002725D3"/>
    <w:p w14:paraId="61D1524F" w14:textId="77777777" w:rsidR="002725D3" w:rsidRDefault="002725D3"/>
    <w:p w14:paraId="364F9BE2" w14:textId="77777777" w:rsidR="002725D3" w:rsidRDefault="002725D3"/>
    <w:p w14:paraId="271BF842" w14:textId="77777777" w:rsidR="002725D3" w:rsidRDefault="002725D3"/>
    <w:p w14:paraId="770FB691" w14:textId="77777777" w:rsidR="002725D3" w:rsidRDefault="002725D3"/>
    <w:p w14:paraId="30DBDA87" w14:textId="77777777" w:rsidR="002725D3" w:rsidRDefault="002725D3"/>
    <w:p w14:paraId="7D5B3EA3" w14:textId="77777777" w:rsidR="002725D3" w:rsidRDefault="002725D3"/>
    <w:p w14:paraId="307EEC00" w14:textId="77777777" w:rsidR="002725D3" w:rsidRDefault="00966F8C">
      <w:pPr>
        <w:pStyle w:val="5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修改日志</w:t>
      </w:r>
    </w:p>
    <w:tbl>
      <w:tblPr>
        <w:tblStyle w:val="af4"/>
        <w:tblW w:w="8208" w:type="dxa"/>
        <w:tblLayout w:type="fixed"/>
        <w:tblLook w:val="04A0" w:firstRow="1" w:lastRow="0" w:firstColumn="1" w:lastColumn="0" w:noHBand="0" w:noVBand="1"/>
      </w:tblPr>
      <w:tblGrid>
        <w:gridCol w:w="1840"/>
        <w:gridCol w:w="3688"/>
        <w:gridCol w:w="850"/>
        <w:gridCol w:w="992"/>
        <w:gridCol w:w="838"/>
      </w:tblGrid>
      <w:tr w:rsidR="002725D3" w14:paraId="2F906E68" w14:textId="77777777">
        <w:tc>
          <w:tcPr>
            <w:tcW w:w="1840" w:type="dxa"/>
          </w:tcPr>
          <w:p w14:paraId="10308E59" w14:textId="77777777" w:rsidR="002725D3" w:rsidRDefault="00966F8C">
            <w:r>
              <w:rPr>
                <w:rFonts w:hint="eastAsia"/>
              </w:rPr>
              <w:t>日期</w:t>
            </w:r>
          </w:p>
        </w:tc>
        <w:tc>
          <w:tcPr>
            <w:tcW w:w="3688" w:type="dxa"/>
          </w:tcPr>
          <w:p w14:paraId="31D1B7B6" w14:textId="77777777" w:rsidR="002725D3" w:rsidRDefault="00966F8C">
            <w:r>
              <w:rPr>
                <w:rFonts w:hint="eastAsia"/>
              </w:rPr>
              <w:t>修改日志</w:t>
            </w:r>
          </w:p>
        </w:tc>
        <w:tc>
          <w:tcPr>
            <w:tcW w:w="850" w:type="dxa"/>
          </w:tcPr>
          <w:p w14:paraId="5581909D" w14:textId="77777777" w:rsidR="002725D3" w:rsidRDefault="00966F8C">
            <w:r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14:paraId="6695CC85" w14:textId="77777777" w:rsidR="002725D3" w:rsidRDefault="00966F8C">
            <w:r>
              <w:rPr>
                <w:rFonts w:hint="eastAsia"/>
              </w:rPr>
              <w:t>操作人</w:t>
            </w:r>
          </w:p>
        </w:tc>
        <w:tc>
          <w:tcPr>
            <w:tcW w:w="838" w:type="dxa"/>
          </w:tcPr>
          <w:p w14:paraId="1BD40354" w14:textId="77777777" w:rsidR="002725D3" w:rsidRDefault="00966F8C">
            <w:r>
              <w:rPr>
                <w:rFonts w:hint="eastAsia"/>
              </w:rPr>
              <w:t>版本</w:t>
            </w:r>
          </w:p>
        </w:tc>
      </w:tr>
      <w:tr w:rsidR="002725D3" w14:paraId="7B333CB2" w14:textId="77777777">
        <w:tc>
          <w:tcPr>
            <w:tcW w:w="1840" w:type="dxa"/>
          </w:tcPr>
          <w:p w14:paraId="52E84ACC" w14:textId="77777777" w:rsidR="002725D3" w:rsidRDefault="00966F8C">
            <w:r>
              <w:t>2017/11/30</w:t>
            </w:r>
          </w:p>
        </w:tc>
        <w:tc>
          <w:tcPr>
            <w:tcW w:w="3688" w:type="dxa"/>
          </w:tcPr>
          <w:p w14:paraId="348A44BC" w14:textId="77777777" w:rsidR="002725D3" w:rsidRDefault="00966F8C">
            <w:r>
              <w:rPr>
                <w:rFonts w:hint="eastAsia"/>
              </w:rPr>
              <w:t>创建</w:t>
            </w:r>
          </w:p>
        </w:tc>
        <w:tc>
          <w:tcPr>
            <w:tcW w:w="850" w:type="dxa"/>
          </w:tcPr>
          <w:p w14:paraId="377BA4DB" w14:textId="77777777" w:rsidR="002725D3" w:rsidRDefault="00966F8C">
            <w:r>
              <w:rPr>
                <w:rFonts w:hint="eastAsia"/>
              </w:rPr>
              <w:t>新增</w:t>
            </w:r>
          </w:p>
        </w:tc>
        <w:tc>
          <w:tcPr>
            <w:tcW w:w="992" w:type="dxa"/>
          </w:tcPr>
          <w:p w14:paraId="1D70471E" w14:textId="6E58E897" w:rsidR="002725D3" w:rsidRDefault="000F06E6">
            <w:r>
              <w:rPr>
                <w:rFonts w:hint="eastAsia"/>
              </w:rPr>
              <w:t>黄光亮</w:t>
            </w:r>
          </w:p>
        </w:tc>
        <w:tc>
          <w:tcPr>
            <w:tcW w:w="838" w:type="dxa"/>
          </w:tcPr>
          <w:p w14:paraId="77651067" w14:textId="77777777" w:rsidR="002725D3" w:rsidRDefault="00966F8C">
            <w:r>
              <w:rPr>
                <w:rFonts w:hint="eastAsia"/>
              </w:rPr>
              <w:t>V1.0</w:t>
            </w:r>
          </w:p>
        </w:tc>
      </w:tr>
    </w:tbl>
    <w:p w14:paraId="29D74EAF" w14:textId="77777777" w:rsidR="002725D3" w:rsidRDefault="002725D3"/>
    <w:p w14:paraId="43F25422" w14:textId="77777777" w:rsidR="002725D3" w:rsidRDefault="00966F8C">
      <w:pPr>
        <w:pStyle w:val="1"/>
        <w:numPr>
          <w:ilvl w:val="0"/>
          <w:numId w:val="4"/>
        </w:numPr>
        <w:adjustRightInd w:val="0"/>
        <w:spacing w:line="576" w:lineRule="auto"/>
        <w:ind w:left="432" w:hanging="432"/>
        <w:jc w:val="left"/>
        <w:textAlignment w:val="baseline"/>
        <w:rPr>
          <w:rFonts w:ascii="宋体" w:eastAsia="微软雅黑" w:hAnsi="宋体" w:cs="宋体"/>
          <w:bCs w:val="0"/>
          <w:szCs w:val="20"/>
        </w:rPr>
      </w:pPr>
      <w:r>
        <w:rPr>
          <w:rFonts w:ascii="宋体" w:eastAsia="微软雅黑" w:hAnsi="宋体" w:cs="宋体" w:hint="eastAsia"/>
          <w:bCs w:val="0"/>
          <w:szCs w:val="20"/>
        </w:rPr>
        <w:t>表命名规则</w:t>
      </w:r>
    </w:p>
    <w:p w14:paraId="42927DE9" w14:textId="3A73C810" w:rsidR="002725D3" w:rsidRPr="006408A8" w:rsidRDefault="00966F8C">
      <w:pPr>
        <w:ind w:firstLine="600"/>
      </w:pPr>
      <w:r>
        <w:rPr>
          <w:rFonts w:hint="eastAsia"/>
        </w:rPr>
        <w:t>表列名中，</w:t>
      </w:r>
      <w:r>
        <w:rPr>
          <w:rFonts w:hint="eastAsia"/>
        </w:rPr>
        <w:t>N</w:t>
      </w:r>
      <w:r>
        <w:rPr>
          <w:rFonts w:hint="eastAsia"/>
        </w:rPr>
        <w:t>开头表示</w:t>
      </w:r>
      <w:r>
        <w:rPr>
          <w:rFonts w:hint="eastAsia"/>
        </w:rPr>
        <w:t>NUNBER</w:t>
      </w:r>
      <w:r>
        <w:rPr>
          <w:rFonts w:hint="eastAsia"/>
        </w:rPr>
        <w:t>型，</w:t>
      </w:r>
      <w:r>
        <w:rPr>
          <w:rFonts w:hint="eastAsia"/>
        </w:rPr>
        <w:t>S</w:t>
      </w:r>
      <w:r>
        <w:rPr>
          <w:rFonts w:hint="eastAsia"/>
        </w:rPr>
        <w:t>开头表示</w:t>
      </w:r>
      <w:r w:rsidR="00F43096">
        <w:rPr>
          <w:rFonts w:hint="eastAsia"/>
        </w:rPr>
        <w:t>VARCHAR</w:t>
      </w:r>
      <w:r>
        <w:rPr>
          <w:rFonts w:hint="eastAsia"/>
        </w:rPr>
        <w:t>型</w:t>
      </w:r>
      <w:r w:rsidR="009221A2">
        <w:rPr>
          <w:rFonts w:hint="eastAsia"/>
        </w:rPr>
        <w:t>，开头表示</w:t>
      </w:r>
      <w:r>
        <w:rPr>
          <w:rFonts w:hint="eastAsia"/>
        </w:rPr>
        <w:t>CHAR</w:t>
      </w:r>
      <w:r>
        <w:rPr>
          <w:rFonts w:hint="eastAsia"/>
        </w:rPr>
        <w:t>型，</w:t>
      </w:r>
      <w:r>
        <w:rPr>
          <w:rFonts w:hint="eastAsia"/>
        </w:rPr>
        <w:t>D</w:t>
      </w:r>
      <w:r w:rsidR="006408A8">
        <w:t>T</w:t>
      </w:r>
      <w:r>
        <w:rPr>
          <w:rFonts w:hint="eastAsia"/>
        </w:rPr>
        <w:t>开头表示日期类型</w:t>
      </w:r>
      <w:r w:rsidR="006408A8">
        <w:rPr>
          <w:rFonts w:hint="eastAsia"/>
        </w:rPr>
        <w:t>，</w:t>
      </w:r>
      <w:r w:rsidR="006408A8">
        <w:rPr>
          <w:rFonts w:hint="eastAsia"/>
        </w:rPr>
        <w:t>DU</w:t>
      </w:r>
      <w:r w:rsidR="006408A8">
        <w:rPr>
          <w:rFonts w:hint="eastAsia"/>
        </w:rPr>
        <w:t>开头表示</w:t>
      </w:r>
      <w:r w:rsidR="006408A8">
        <w:rPr>
          <w:rFonts w:hint="eastAsia"/>
        </w:rPr>
        <w:t>D</w:t>
      </w:r>
      <w:r w:rsidR="006408A8">
        <w:t>OUBLE</w:t>
      </w:r>
      <w:r w:rsidR="006408A8">
        <w:rPr>
          <w:rFonts w:hint="eastAsia"/>
        </w:rPr>
        <w:t>，</w:t>
      </w:r>
    </w:p>
    <w:p w14:paraId="08F51A28" w14:textId="76034184" w:rsidR="002725D3" w:rsidRDefault="00966F8C">
      <w:pPr>
        <w:ind w:firstLine="600"/>
      </w:pPr>
      <w:r>
        <w:rPr>
          <w:rFonts w:hint="eastAsia"/>
        </w:rPr>
        <w:t>表命名以</w:t>
      </w:r>
      <w:r>
        <w:rPr>
          <w:rFonts w:hint="eastAsia"/>
        </w:rPr>
        <w:t>T_</w:t>
      </w:r>
      <w:r w:rsidR="00716600">
        <w:t>RMS</w:t>
      </w:r>
      <w:r>
        <w:rPr>
          <w:rFonts w:hint="eastAsia"/>
        </w:rPr>
        <w:t xml:space="preserve"> </w:t>
      </w:r>
      <w:r>
        <w:rPr>
          <w:rFonts w:hint="eastAsia"/>
        </w:rPr>
        <w:t>开头，</w:t>
      </w:r>
      <w:r w:rsidR="0036005E">
        <w:rPr>
          <w:rFonts w:hint="eastAsia"/>
        </w:rPr>
        <w:t>主键</w:t>
      </w:r>
      <w:r>
        <w:rPr>
          <w:rFonts w:hint="eastAsia"/>
        </w:rPr>
        <w:t>命名以</w:t>
      </w:r>
      <w:r w:rsidR="00716600">
        <w:t>PK_RMS</w:t>
      </w:r>
      <w:r>
        <w:rPr>
          <w:rFonts w:hint="eastAsia"/>
        </w:rPr>
        <w:t>开头。</w:t>
      </w:r>
    </w:p>
    <w:p w14:paraId="17BF8A6C" w14:textId="45F8F794" w:rsidR="00E80C79" w:rsidRDefault="00D56489">
      <w:pPr>
        <w:ind w:firstLine="600"/>
      </w:pPr>
      <w:r>
        <w:rPr>
          <w:rFonts w:hint="eastAsia"/>
        </w:rPr>
        <w:t>外键命名以</w:t>
      </w:r>
      <w:r>
        <w:rPr>
          <w:rFonts w:hint="eastAsia"/>
        </w:rPr>
        <w:t>FK</w:t>
      </w:r>
      <w:r>
        <w:t>_RMS</w:t>
      </w:r>
      <w:r w:rsidR="007D5217">
        <w:rPr>
          <w:rFonts w:hint="eastAsia"/>
        </w:rPr>
        <w:t>开头</w:t>
      </w:r>
    </w:p>
    <w:p w14:paraId="3DF92116" w14:textId="77777777" w:rsidR="002725D3" w:rsidRDefault="00966F8C">
      <w:pPr>
        <w:pStyle w:val="1"/>
        <w:numPr>
          <w:ilvl w:val="0"/>
          <w:numId w:val="4"/>
        </w:numPr>
        <w:adjustRightInd w:val="0"/>
        <w:spacing w:line="576" w:lineRule="auto"/>
        <w:ind w:left="432" w:hanging="432"/>
        <w:jc w:val="left"/>
        <w:textAlignment w:val="baseline"/>
        <w:rPr>
          <w:rFonts w:ascii="宋体" w:eastAsia="微软雅黑" w:hAnsi="宋体" w:cs="宋体"/>
          <w:bCs w:val="0"/>
          <w:szCs w:val="20"/>
        </w:rPr>
      </w:pPr>
      <w:r>
        <w:rPr>
          <w:rFonts w:ascii="宋体" w:eastAsia="微软雅黑" w:hAnsi="宋体" w:cs="宋体" w:hint="eastAsia"/>
          <w:bCs w:val="0"/>
          <w:szCs w:val="20"/>
        </w:rPr>
        <w:t>数据库表清单</w:t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6"/>
        <w:gridCol w:w="4308"/>
      </w:tblGrid>
      <w:tr w:rsidR="002725D3" w14:paraId="753247BA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19771772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表名称</w:t>
            </w:r>
          </w:p>
        </w:tc>
        <w:tc>
          <w:tcPr>
            <w:tcW w:w="4308" w:type="dxa"/>
            <w:shd w:val="clear" w:color="auto" w:fill="F2F2F2"/>
          </w:tcPr>
          <w:p w14:paraId="08CB2AB6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</w:tr>
      <w:tr w:rsidR="002725D3" w14:paraId="3349E66B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24F6B2F1" w14:textId="619F8233" w:rsidR="002725D3" w:rsidRDefault="00206BED">
            <w:pPr>
              <w:rPr>
                <w:b/>
              </w:rPr>
            </w:pPr>
            <w:r w:rsidRPr="00206BED">
              <w:rPr>
                <w:rFonts w:hint="eastAsia"/>
              </w:rPr>
              <w:t xml:space="preserve">T_RMS_ACCOUNT </w:t>
            </w:r>
            <w:r w:rsidRPr="00206BED">
              <w:rPr>
                <w:rFonts w:hint="eastAsia"/>
              </w:rPr>
              <w:t>账户信息表</w:t>
            </w:r>
          </w:p>
        </w:tc>
        <w:tc>
          <w:tcPr>
            <w:tcW w:w="4308" w:type="dxa"/>
            <w:shd w:val="clear" w:color="auto" w:fill="F2F2F2"/>
          </w:tcPr>
          <w:p w14:paraId="273B9182" w14:textId="0922E7D6" w:rsidR="002725D3" w:rsidRDefault="001B5C19">
            <w:pPr>
              <w:rPr>
                <w:b/>
              </w:rPr>
            </w:pPr>
            <w:r w:rsidRPr="00206BED">
              <w:rPr>
                <w:rFonts w:hint="eastAsia"/>
              </w:rPr>
              <w:t>T_RMS_ACCOUNT</w:t>
            </w:r>
          </w:p>
        </w:tc>
      </w:tr>
      <w:tr w:rsidR="002725D3" w14:paraId="673FF31C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35196792" w14:textId="7B738D41" w:rsidR="002725D3" w:rsidRDefault="00966F8C">
            <w:pPr>
              <w:rPr>
                <w:b/>
              </w:rPr>
            </w:pPr>
            <w:r>
              <w:t>T_</w:t>
            </w:r>
            <w:r w:rsidR="009061BB">
              <w:t>RMS</w:t>
            </w:r>
            <w:r>
              <w:t>_AUDIT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公募审核信息表</w:t>
            </w:r>
          </w:p>
        </w:tc>
        <w:tc>
          <w:tcPr>
            <w:tcW w:w="4308" w:type="dxa"/>
            <w:shd w:val="clear" w:color="auto" w:fill="F2F2F2"/>
          </w:tcPr>
          <w:p w14:paraId="2AA71792" w14:textId="43F8EE88" w:rsidR="002725D3" w:rsidRDefault="00966F8C">
            <w:pPr>
              <w:rPr>
                <w:b/>
              </w:rPr>
            </w:pPr>
            <w:r>
              <w:t>T_</w:t>
            </w:r>
            <w:r w:rsidR="009061BB">
              <w:t>RMS</w:t>
            </w:r>
            <w:r>
              <w:t>_PUBLIC_AUDIT</w:t>
            </w:r>
          </w:p>
        </w:tc>
      </w:tr>
      <w:tr w:rsidR="002725D3" w14:paraId="05A712EA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1B5E666B" w14:textId="1EA31D96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>ONETOMANY</w:t>
            </w:r>
            <w:r>
              <w:rPr>
                <w:rFonts w:hint="eastAsia"/>
              </w:rPr>
              <w:t xml:space="preserve">_FUNDINFO </w:t>
            </w:r>
            <w:r>
              <w:rPr>
                <w:rFonts w:hint="eastAsia"/>
              </w:rPr>
              <w:t>专户一对多产品信息</w:t>
            </w:r>
          </w:p>
        </w:tc>
        <w:tc>
          <w:tcPr>
            <w:tcW w:w="4308" w:type="dxa"/>
            <w:shd w:val="clear" w:color="auto" w:fill="F2F2F2"/>
          </w:tcPr>
          <w:p w14:paraId="0F8BEA45" w14:textId="4D757604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>ONETOMANY</w:t>
            </w:r>
            <w:r>
              <w:rPr>
                <w:rFonts w:hint="eastAsia"/>
              </w:rPr>
              <w:t>_FUNDINFO</w:t>
            </w:r>
          </w:p>
        </w:tc>
      </w:tr>
      <w:tr w:rsidR="002725D3" w14:paraId="6724B3B3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758D572C" w14:textId="00AC8433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>ONEONONE</w:t>
            </w:r>
            <w:r>
              <w:rPr>
                <w:rFonts w:hint="eastAsia"/>
              </w:rPr>
              <w:t xml:space="preserve">_FUNDINFO </w:t>
            </w:r>
            <w:r>
              <w:rPr>
                <w:rFonts w:hint="eastAsia"/>
              </w:rPr>
              <w:t>专户一对一产品信息</w:t>
            </w:r>
          </w:p>
        </w:tc>
        <w:tc>
          <w:tcPr>
            <w:tcW w:w="4308" w:type="dxa"/>
            <w:shd w:val="clear" w:color="auto" w:fill="F2F2F2"/>
          </w:tcPr>
          <w:p w14:paraId="4A562DB7" w14:textId="569F5D17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>ONEONONE</w:t>
            </w:r>
            <w:r>
              <w:rPr>
                <w:rFonts w:hint="eastAsia"/>
              </w:rPr>
              <w:t>_FUNDINFO</w:t>
            </w:r>
          </w:p>
        </w:tc>
      </w:tr>
      <w:tr w:rsidR="002725D3" w14:paraId="20079F5B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060EBB4A" w14:textId="67F73D82" w:rsidR="002725D3" w:rsidRDefault="00966F8C">
            <w:pPr>
              <w:rPr>
                <w:b/>
              </w:rPr>
            </w:pPr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 xml:space="preserve">_ATTACHCONF </w:t>
            </w:r>
            <w:r>
              <w:rPr>
                <w:rFonts w:hint="eastAsia"/>
              </w:rPr>
              <w:t>产品文件配置</w:t>
            </w:r>
          </w:p>
        </w:tc>
        <w:tc>
          <w:tcPr>
            <w:tcW w:w="4308" w:type="dxa"/>
            <w:shd w:val="clear" w:color="auto" w:fill="F2F2F2"/>
          </w:tcPr>
          <w:p w14:paraId="7E33B083" w14:textId="718B01B4" w:rsidR="002725D3" w:rsidRDefault="00966F8C">
            <w:pPr>
              <w:rPr>
                <w:b/>
              </w:rPr>
            </w:pPr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_ATTACHCONF</w:t>
            </w:r>
          </w:p>
        </w:tc>
      </w:tr>
      <w:tr w:rsidR="002725D3" w14:paraId="637F6144" w14:textId="77777777">
        <w:trPr>
          <w:trHeight w:val="464"/>
        </w:trPr>
        <w:tc>
          <w:tcPr>
            <w:tcW w:w="5136" w:type="dxa"/>
            <w:shd w:val="clear" w:color="auto" w:fill="F2F2F2"/>
          </w:tcPr>
          <w:p w14:paraId="5F793302" w14:textId="6A5DAF89" w:rsidR="002725D3" w:rsidRDefault="00966F8C">
            <w:pPr>
              <w:rPr>
                <w:b/>
              </w:rPr>
            </w:pPr>
            <w:r>
              <w:t>T_</w:t>
            </w:r>
            <w:r w:rsidR="009061BB">
              <w:t>RMS</w:t>
            </w:r>
            <w:r>
              <w:t>_ATTACH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产品文件</w:t>
            </w:r>
          </w:p>
        </w:tc>
        <w:tc>
          <w:tcPr>
            <w:tcW w:w="4308" w:type="dxa"/>
            <w:shd w:val="clear" w:color="auto" w:fill="F2F2F2"/>
          </w:tcPr>
          <w:p w14:paraId="47A6C278" w14:textId="2CC46FCE" w:rsidR="002725D3" w:rsidRDefault="00966F8C">
            <w:pPr>
              <w:rPr>
                <w:b/>
              </w:rPr>
            </w:pPr>
            <w:r>
              <w:t>T_</w:t>
            </w:r>
            <w:r w:rsidR="009061BB">
              <w:t>RMS</w:t>
            </w:r>
            <w:r>
              <w:t>_ATTACH</w:t>
            </w:r>
          </w:p>
        </w:tc>
      </w:tr>
      <w:tr w:rsidR="002725D3" w14:paraId="7B281106" w14:textId="77777777">
        <w:trPr>
          <w:trHeight w:val="464"/>
        </w:trPr>
        <w:tc>
          <w:tcPr>
            <w:tcW w:w="5136" w:type="dxa"/>
            <w:shd w:val="clear" w:color="auto" w:fill="F2F2F2"/>
          </w:tcPr>
          <w:p w14:paraId="28C34838" w14:textId="74643F12" w:rsidR="002725D3" w:rsidRDefault="00966F8C">
            <w:r>
              <w:rPr>
                <w:rFonts w:ascii="Arial" w:eastAsia="黑体" w:hAnsi="Arial"/>
                <w:bCs/>
                <w:szCs w:val="20"/>
              </w:rPr>
              <w:t>T_</w:t>
            </w:r>
            <w:r w:rsidR="009061BB">
              <w:rPr>
                <w:rFonts w:ascii="Arial" w:eastAsia="黑体" w:hAnsi="Arial"/>
                <w:bCs/>
                <w:szCs w:val="20"/>
              </w:rPr>
              <w:t>RMS</w:t>
            </w:r>
            <w:r>
              <w:rPr>
                <w:rFonts w:ascii="Arial" w:eastAsia="黑体" w:hAnsi="Arial"/>
                <w:bCs/>
                <w:szCs w:val="20"/>
              </w:rPr>
              <w:t>_STATUS</w:t>
            </w:r>
            <w:r>
              <w:rPr>
                <w:rFonts w:ascii="Arial" w:eastAsia="黑体" w:hAnsi="Arial" w:hint="eastAsia"/>
                <w:bCs/>
                <w:szCs w:val="20"/>
              </w:rPr>
              <w:t>_RECORD</w:t>
            </w:r>
            <w:r>
              <w:rPr>
                <w:rFonts w:ascii="Arial" w:eastAsia="黑体" w:hAnsi="Arial" w:hint="eastAsia"/>
                <w:bCs/>
                <w:szCs w:val="20"/>
              </w:rPr>
              <w:t>产品状态切换流水表</w:t>
            </w:r>
          </w:p>
        </w:tc>
        <w:tc>
          <w:tcPr>
            <w:tcW w:w="4308" w:type="dxa"/>
            <w:shd w:val="clear" w:color="auto" w:fill="F2F2F2"/>
          </w:tcPr>
          <w:p w14:paraId="66B65001" w14:textId="2659DB9F" w:rsidR="002725D3" w:rsidRDefault="00966F8C">
            <w:r>
              <w:rPr>
                <w:rFonts w:ascii="Arial" w:eastAsia="黑体" w:hAnsi="Arial"/>
                <w:bCs/>
                <w:szCs w:val="20"/>
              </w:rPr>
              <w:t>T_</w:t>
            </w:r>
            <w:r w:rsidR="009061BB">
              <w:rPr>
                <w:rFonts w:ascii="Arial" w:eastAsia="黑体" w:hAnsi="Arial"/>
                <w:bCs/>
                <w:szCs w:val="20"/>
              </w:rPr>
              <w:t>RMS</w:t>
            </w:r>
            <w:r>
              <w:rPr>
                <w:rFonts w:ascii="Arial" w:eastAsia="黑体" w:hAnsi="Arial"/>
                <w:bCs/>
                <w:szCs w:val="20"/>
              </w:rPr>
              <w:t>_STATUS</w:t>
            </w:r>
            <w:r>
              <w:rPr>
                <w:rFonts w:ascii="Arial" w:eastAsia="黑体" w:hAnsi="Arial" w:hint="eastAsia"/>
                <w:bCs/>
                <w:szCs w:val="20"/>
              </w:rPr>
              <w:t>_RECORD</w:t>
            </w:r>
          </w:p>
        </w:tc>
      </w:tr>
      <w:tr w:rsidR="002725D3" w14:paraId="79C47EB7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4B220B24" w14:textId="40E5172E" w:rsidR="002725D3" w:rsidRDefault="00966F8C">
            <w:pPr>
              <w:rPr>
                <w:b/>
              </w:rPr>
            </w:pPr>
            <w:r>
              <w:t>T_</w:t>
            </w:r>
            <w:r w:rsidR="009061BB">
              <w:t>RMS</w:t>
            </w:r>
            <w:r>
              <w:t>_STATUSCONF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产品状态配置表</w:t>
            </w:r>
          </w:p>
        </w:tc>
        <w:tc>
          <w:tcPr>
            <w:tcW w:w="4308" w:type="dxa"/>
            <w:shd w:val="clear" w:color="auto" w:fill="F2F2F2"/>
          </w:tcPr>
          <w:p w14:paraId="74123692" w14:textId="1C1A41E4" w:rsidR="002725D3" w:rsidRDefault="00966F8C">
            <w:pPr>
              <w:rPr>
                <w:b/>
              </w:rPr>
            </w:pPr>
            <w:r>
              <w:t>T_</w:t>
            </w:r>
            <w:r w:rsidR="009061BB">
              <w:t>RMS</w:t>
            </w:r>
            <w:r>
              <w:t>_STATUSCONF</w:t>
            </w:r>
          </w:p>
        </w:tc>
      </w:tr>
      <w:tr w:rsidR="002725D3" w14:paraId="6B72D643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023E201B" w14:textId="6502EA99" w:rsidR="002725D3" w:rsidRDefault="00966F8C">
            <w:r>
              <w:t>T_</w:t>
            </w:r>
            <w:r w:rsidR="009061BB">
              <w:t>RMS</w:t>
            </w:r>
            <w:r>
              <w:t>_PUBLIC_CHANGE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产品改造进度表</w:t>
            </w:r>
          </w:p>
        </w:tc>
        <w:tc>
          <w:tcPr>
            <w:tcW w:w="4308" w:type="dxa"/>
            <w:shd w:val="clear" w:color="auto" w:fill="F2F2F2"/>
          </w:tcPr>
          <w:p w14:paraId="24625565" w14:textId="532DA058" w:rsidR="002725D3" w:rsidRDefault="00966F8C">
            <w:r>
              <w:t>T_</w:t>
            </w:r>
            <w:r w:rsidR="009061BB">
              <w:t>RMS</w:t>
            </w:r>
            <w:r>
              <w:t>_PUBLIC_CHANGE</w:t>
            </w:r>
          </w:p>
        </w:tc>
      </w:tr>
      <w:tr w:rsidR="002725D3" w14:paraId="221C6806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2F92BFA1" w14:textId="3109036E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 xml:space="preserve">_MANAGER </w:t>
            </w:r>
            <w:r>
              <w:rPr>
                <w:rFonts w:hint="eastAsia"/>
              </w:rPr>
              <w:t>投资经理信息</w:t>
            </w:r>
          </w:p>
        </w:tc>
        <w:tc>
          <w:tcPr>
            <w:tcW w:w="4308" w:type="dxa"/>
            <w:shd w:val="clear" w:color="auto" w:fill="F2F2F2"/>
          </w:tcPr>
          <w:p w14:paraId="2BCE3D8F" w14:textId="31ECFAF8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_MANAGER</w:t>
            </w:r>
          </w:p>
        </w:tc>
      </w:tr>
      <w:tr w:rsidR="002725D3" w14:paraId="257697D3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36CF7630" w14:textId="125112F6" w:rsidR="002725D3" w:rsidRDefault="00966F8C">
            <w:r>
              <w:lastRenderedPageBreak/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_CUSTOMERINFO</w:t>
            </w:r>
            <w:r>
              <w:rPr>
                <w:rFonts w:hint="eastAsia"/>
              </w:rPr>
              <w:t>客户信息</w:t>
            </w:r>
          </w:p>
        </w:tc>
        <w:tc>
          <w:tcPr>
            <w:tcW w:w="4308" w:type="dxa"/>
            <w:shd w:val="clear" w:color="auto" w:fill="F2F2F2"/>
          </w:tcPr>
          <w:p w14:paraId="4FF5D844" w14:textId="03E106BA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_CUSTOMERINFO</w:t>
            </w:r>
          </w:p>
        </w:tc>
      </w:tr>
      <w:tr w:rsidR="002725D3" w14:paraId="6CB459E6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51AB3B70" w14:textId="26F5ECCF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 xml:space="preserve">_FUNDINFO_AUDIT </w:t>
            </w:r>
            <w:r>
              <w:rPr>
                <w:rFonts w:hint="eastAsia"/>
              </w:rPr>
              <w:t>修改审核</w:t>
            </w:r>
          </w:p>
        </w:tc>
        <w:tc>
          <w:tcPr>
            <w:tcW w:w="4308" w:type="dxa"/>
            <w:shd w:val="clear" w:color="auto" w:fill="F2F2F2"/>
          </w:tcPr>
          <w:p w14:paraId="311423F6" w14:textId="32A7D724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_FUNDINFO_AUDIT</w:t>
            </w:r>
          </w:p>
        </w:tc>
      </w:tr>
      <w:tr w:rsidR="002725D3" w14:paraId="3FB5C38E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5DE9BBF9" w14:textId="3BDB3CD3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 xml:space="preserve">_DICTIONARY </w:t>
            </w:r>
            <w:r>
              <w:rPr>
                <w:rFonts w:hint="eastAsia"/>
              </w:rPr>
              <w:t>字典表</w:t>
            </w:r>
          </w:p>
        </w:tc>
        <w:tc>
          <w:tcPr>
            <w:tcW w:w="4308" w:type="dxa"/>
            <w:shd w:val="clear" w:color="auto" w:fill="F2F2F2"/>
          </w:tcPr>
          <w:p w14:paraId="6ADD1D31" w14:textId="2FF604EF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_DICTIONARY</w:t>
            </w:r>
          </w:p>
        </w:tc>
      </w:tr>
      <w:tr w:rsidR="002725D3" w14:paraId="78BC1CB6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3B1C0803" w14:textId="773093D4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t>_INSTITUTIONS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托管行</w:t>
            </w:r>
          </w:p>
        </w:tc>
        <w:tc>
          <w:tcPr>
            <w:tcW w:w="4308" w:type="dxa"/>
            <w:shd w:val="clear" w:color="auto" w:fill="F2F2F2"/>
          </w:tcPr>
          <w:p w14:paraId="3D6C245F" w14:textId="3BBD4F0F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t>_INSTITUTIONS</w:t>
            </w:r>
          </w:p>
        </w:tc>
      </w:tr>
      <w:tr w:rsidR="002725D3" w14:paraId="7ADD5A74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63A667E7" w14:textId="4A96152A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 xml:space="preserve">_ROLE </w:t>
            </w:r>
            <w:r>
              <w:rPr>
                <w:rFonts w:hint="eastAsia"/>
              </w:rPr>
              <w:t>角色表</w:t>
            </w:r>
          </w:p>
        </w:tc>
        <w:tc>
          <w:tcPr>
            <w:tcW w:w="4308" w:type="dxa"/>
            <w:shd w:val="clear" w:color="auto" w:fill="F2F2F2"/>
          </w:tcPr>
          <w:p w14:paraId="01ECF771" w14:textId="5208512D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_ROLE</w:t>
            </w:r>
          </w:p>
        </w:tc>
      </w:tr>
      <w:tr w:rsidR="002725D3" w14:paraId="14102739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18E3FB06" w14:textId="536D6740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_ROLE_USER</w:t>
            </w:r>
            <w:r>
              <w:rPr>
                <w:rFonts w:hint="eastAsia"/>
              </w:rPr>
              <w:t>用户角色配置表</w:t>
            </w:r>
          </w:p>
        </w:tc>
        <w:tc>
          <w:tcPr>
            <w:tcW w:w="4308" w:type="dxa"/>
            <w:shd w:val="clear" w:color="auto" w:fill="F2F2F2"/>
          </w:tcPr>
          <w:p w14:paraId="7D21C85A" w14:textId="65477787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_ROLE_USER</w:t>
            </w:r>
          </w:p>
        </w:tc>
      </w:tr>
      <w:tr w:rsidR="002725D3" w14:paraId="4BAE2E29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4ABD795E" w14:textId="71645449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_ROLE_</w:t>
            </w:r>
            <w:r>
              <w:t xml:space="preserve"> MENU</w:t>
            </w:r>
            <w:r>
              <w:rPr>
                <w:rFonts w:hint="eastAsia"/>
              </w:rPr>
              <w:t>角色菜单权限表</w:t>
            </w:r>
          </w:p>
        </w:tc>
        <w:tc>
          <w:tcPr>
            <w:tcW w:w="4308" w:type="dxa"/>
            <w:shd w:val="clear" w:color="auto" w:fill="F2F2F2"/>
          </w:tcPr>
          <w:p w14:paraId="61E5E5CF" w14:textId="460588BA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_ROLE_</w:t>
            </w:r>
            <w:r>
              <w:t xml:space="preserve"> MENU</w:t>
            </w:r>
          </w:p>
        </w:tc>
      </w:tr>
      <w:tr w:rsidR="002725D3" w14:paraId="2B2F4D62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742DAD50" w14:textId="0CC72331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 xml:space="preserve"> MENU</w:t>
            </w:r>
            <w:r>
              <w:rPr>
                <w:rFonts w:hint="eastAsia"/>
              </w:rPr>
              <w:t>菜单表</w:t>
            </w:r>
          </w:p>
        </w:tc>
        <w:tc>
          <w:tcPr>
            <w:tcW w:w="4308" w:type="dxa"/>
            <w:shd w:val="clear" w:color="auto" w:fill="F2F2F2"/>
          </w:tcPr>
          <w:p w14:paraId="175ECEC6" w14:textId="1330669E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 xml:space="preserve"> MENU</w:t>
            </w:r>
          </w:p>
        </w:tc>
      </w:tr>
      <w:tr w:rsidR="002725D3" w14:paraId="13EEC785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50B87F11" w14:textId="45326AB1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 xml:space="preserve"> MENU</w:t>
            </w:r>
            <w:r>
              <w:rPr>
                <w:rFonts w:hint="eastAsia"/>
              </w:rPr>
              <w:t>_RESOURCE</w:t>
            </w:r>
            <w:r>
              <w:rPr>
                <w:rFonts w:hint="eastAsia"/>
              </w:rPr>
              <w:t>菜单表</w:t>
            </w:r>
          </w:p>
        </w:tc>
        <w:tc>
          <w:tcPr>
            <w:tcW w:w="4308" w:type="dxa"/>
            <w:shd w:val="clear" w:color="auto" w:fill="F2F2F2"/>
          </w:tcPr>
          <w:p w14:paraId="50EFA08B" w14:textId="73D62C7B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 xml:space="preserve"> MENU</w:t>
            </w:r>
            <w:r>
              <w:rPr>
                <w:rFonts w:hint="eastAsia"/>
              </w:rPr>
              <w:t>_RESOURCE</w:t>
            </w:r>
          </w:p>
        </w:tc>
      </w:tr>
      <w:tr w:rsidR="002725D3" w14:paraId="37CBF0D4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4A68F6AF" w14:textId="025F1D26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_ROLE_DATA</w:t>
            </w:r>
            <w:r>
              <w:rPr>
                <w:rFonts w:hint="eastAsia"/>
              </w:rPr>
              <w:t>用户数据权限表</w:t>
            </w:r>
          </w:p>
        </w:tc>
        <w:tc>
          <w:tcPr>
            <w:tcW w:w="4308" w:type="dxa"/>
            <w:shd w:val="clear" w:color="auto" w:fill="F2F2F2"/>
          </w:tcPr>
          <w:p w14:paraId="37CC6859" w14:textId="63AD13E6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_ROLE_DATA</w:t>
            </w:r>
          </w:p>
        </w:tc>
      </w:tr>
      <w:tr w:rsidR="002725D3" w14:paraId="2018C097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25E2CE55" w14:textId="3A00980F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 xml:space="preserve"> DEPT</w:t>
            </w:r>
            <w:r>
              <w:rPr>
                <w:rFonts w:hint="eastAsia"/>
              </w:rPr>
              <w:t>部门表</w:t>
            </w:r>
          </w:p>
        </w:tc>
        <w:tc>
          <w:tcPr>
            <w:tcW w:w="4308" w:type="dxa"/>
            <w:shd w:val="clear" w:color="auto" w:fill="F2F2F2"/>
          </w:tcPr>
          <w:p w14:paraId="09125A24" w14:textId="10AE846A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 xml:space="preserve"> DEPT</w:t>
            </w:r>
          </w:p>
        </w:tc>
      </w:tr>
      <w:tr w:rsidR="002725D3" w14:paraId="394C7568" w14:textId="77777777">
        <w:trPr>
          <w:trHeight w:val="421"/>
        </w:trPr>
        <w:tc>
          <w:tcPr>
            <w:tcW w:w="5136" w:type="dxa"/>
            <w:shd w:val="clear" w:color="auto" w:fill="F2F2F2"/>
          </w:tcPr>
          <w:p w14:paraId="70A12C75" w14:textId="1F155B41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>USER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用户表</w:t>
            </w:r>
          </w:p>
        </w:tc>
        <w:tc>
          <w:tcPr>
            <w:tcW w:w="4308" w:type="dxa"/>
            <w:shd w:val="clear" w:color="auto" w:fill="F2F2F2"/>
          </w:tcPr>
          <w:p w14:paraId="723368E8" w14:textId="5CD04BE6" w:rsidR="002725D3" w:rsidRDefault="00966F8C">
            <w:r>
              <w:t>T_</w:t>
            </w:r>
            <w:r w:rsidR="009061BB">
              <w:rPr>
                <w:rFonts w:hint="eastAsia"/>
              </w:rPr>
              <w:t>RMS</w:t>
            </w:r>
            <w:r>
              <w:rPr>
                <w:rFonts w:hint="eastAsia"/>
              </w:rPr>
              <w:t>_</w:t>
            </w:r>
            <w:r>
              <w:t>USER</w:t>
            </w:r>
          </w:p>
        </w:tc>
      </w:tr>
    </w:tbl>
    <w:p w14:paraId="4540EAA0" w14:textId="77777777" w:rsidR="002725D3" w:rsidRDefault="002725D3"/>
    <w:p w14:paraId="6675DFC7" w14:textId="77777777" w:rsidR="002725D3" w:rsidRDefault="00966F8C">
      <w:pPr>
        <w:pStyle w:val="1"/>
        <w:numPr>
          <w:ilvl w:val="0"/>
          <w:numId w:val="4"/>
        </w:numPr>
        <w:adjustRightInd w:val="0"/>
        <w:spacing w:line="576" w:lineRule="auto"/>
        <w:ind w:left="432" w:hanging="432"/>
        <w:jc w:val="left"/>
        <w:textAlignment w:val="baseline"/>
        <w:rPr>
          <w:rFonts w:ascii="宋体" w:eastAsia="微软雅黑" w:hAnsi="宋体" w:cs="宋体"/>
          <w:bCs w:val="0"/>
          <w:szCs w:val="20"/>
        </w:rPr>
      </w:pPr>
      <w:r>
        <w:rPr>
          <w:rFonts w:ascii="宋体" w:eastAsia="微软雅黑" w:hAnsi="宋体" w:cs="宋体" w:hint="eastAsia"/>
          <w:bCs w:val="0"/>
          <w:szCs w:val="20"/>
        </w:rPr>
        <w:t>表说明</w:t>
      </w:r>
    </w:p>
    <w:p w14:paraId="5316C576" w14:textId="1E1212F5" w:rsidR="002725D3" w:rsidRDefault="00966F8C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t>T_</w:t>
      </w:r>
      <w:r w:rsidR="009061BB">
        <w:rPr>
          <w:rFonts w:ascii="Arial" w:eastAsia="黑体" w:hAnsi="Arial" w:cs="Times New Roman" w:hint="eastAsia"/>
          <w:bCs w:val="0"/>
          <w:kern w:val="0"/>
          <w:szCs w:val="20"/>
        </w:rPr>
        <w:t>RMS</w:t>
      </w:r>
      <w:r>
        <w:rPr>
          <w:rFonts w:ascii="Arial" w:eastAsia="黑体" w:hAnsi="Arial" w:cs="Times New Roman"/>
          <w:bCs w:val="0"/>
          <w:kern w:val="0"/>
          <w:szCs w:val="20"/>
        </w:rPr>
        <w:t>_</w:t>
      </w:r>
      <w:r w:rsidR="009F7F0D">
        <w:rPr>
          <w:rFonts w:ascii="Arial" w:eastAsia="黑体" w:hAnsi="Arial" w:cs="Times New Roman" w:hint="eastAsia"/>
          <w:bCs w:val="0"/>
          <w:kern w:val="0"/>
          <w:szCs w:val="20"/>
        </w:rPr>
        <w:t>ACCOUNT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 xml:space="preserve"> </w:t>
      </w:r>
      <w:r w:rsidR="007F23ED">
        <w:rPr>
          <w:rFonts w:ascii="Arial" w:eastAsia="黑体" w:hAnsi="Arial" w:cs="Times New Roman" w:hint="eastAsia"/>
          <w:bCs w:val="0"/>
          <w:kern w:val="0"/>
          <w:szCs w:val="20"/>
        </w:rPr>
        <w:t>账户信息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表</w:t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4"/>
        <w:gridCol w:w="1527"/>
        <w:gridCol w:w="1312"/>
        <w:gridCol w:w="1312"/>
        <w:gridCol w:w="2325"/>
      </w:tblGrid>
      <w:tr w:rsidR="002725D3" w14:paraId="7C609E0A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2BA2167C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4" w:type="dxa"/>
            <w:shd w:val="clear" w:color="auto" w:fill="F2F2F2"/>
          </w:tcPr>
          <w:p w14:paraId="04456BFE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27" w:type="dxa"/>
            <w:shd w:val="clear" w:color="auto" w:fill="F2F2F2"/>
          </w:tcPr>
          <w:p w14:paraId="764C93B0" w14:textId="77777777" w:rsidR="002725D3" w:rsidRDefault="00966F8C">
            <w:pPr>
              <w:ind w:firstLine="600"/>
              <w:rPr>
                <w:b/>
              </w:rPr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1312" w:type="dxa"/>
            <w:shd w:val="clear" w:color="auto" w:fill="F2F2F2"/>
          </w:tcPr>
          <w:p w14:paraId="72CAAB6A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2" w:type="dxa"/>
            <w:shd w:val="clear" w:color="auto" w:fill="F2F2F2"/>
          </w:tcPr>
          <w:p w14:paraId="641EF1AC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25" w:type="dxa"/>
            <w:shd w:val="clear" w:color="auto" w:fill="F2F2F2"/>
          </w:tcPr>
          <w:p w14:paraId="122A508B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43F60" w14:paraId="493715EA" w14:textId="77777777">
        <w:trPr>
          <w:trHeight w:val="843"/>
        </w:trPr>
        <w:tc>
          <w:tcPr>
            <w:tcW w:w="1614" w:type="dxa"/>
            <w:shd w:val="clear" w:color="auto" w:fill="F2F2F2"/>
          </w:tcPr>
          <w:p w14:paraId="219BD2A8" w14:textId="5083D999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N_</w:t>
            </w:r>
            <w:r w:rsidR="00FA03F6">
              <w:rPr>
                <w:rFonts w:ascii="仿宋" w:eastAsia="仿宋" w:hAnsi="仿宋"/>
              </w:rPr>
              <w:t>ACN</w:t>
            </w:r>
            <w:r w:rsidR="00FA03F6"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>_NO</w:t>
            </w:r>
          </w:p>
        </w:tc>
        <w:tc>
          <w:tcPr>
            <w:tcW w:w="1354" w:type="dxa"/>
            <w:shd w:val="clear" w:color="auto" w:fill="F2F2F2"/>
          </w:tcPr>
          <w:p w14:paraId="71ED3598" w14:textId="50EF5C58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</w:t>
            </w:r>
            <w:r>
              <w:rPr>
                <w:rFonts w:ascii="仿宋" w:eastAsia="仿宋" w:hAnsi="仿宋"/>
              </w:rPr>
              <w:t>内部编码</w:t>
            </w:r>
          </w:p>
        </w:tc>
        <w:tc>
          <w:tcPr>
            <w:tcW w:w="1527" w:type="dxa"/>
            <w:shd w:val="clear" w:color="auto" w:fill="F2F2F2"/>
          </w:tcPr>
          <w:p w14:paraId="342DFBC2" w14:textId="050ADF05" w:rsidR="00643F60" w:rsidRDefault="00C578ED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INT(10)</w:t>
            </w:r>
          </w:p>
        </w:tc>
        <w:tc>
          <w:tcPr>
            <w:tcW w:w="1312" w:type="dxa"/>
            <w:shd w:val="clear" w:color="auto" w:fill="F2F2F2"/>
          </w:tcPr>
          <w:p w14:paraId="63201EE9" w14:textId="77777777" w:rsidR="00643F60" w:rsidRDefault="00643F60" w:rsidP="00643F60">
            <w:pPr>
              <w:rPr>
                <w:rFonts w:asciiTheme="minorHAnsi" w:hAnsiTheme="minorHAnsi"/>
                <w:b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  <w:tc>
          <w:tcPr>
            <w:tcW w:w="1312" w:type="dxa"/>
            <w:shd w:val="clear" w:color="auto" w:fill="F2F2F2"/>
          </w:tcPr>
          <w:p w14:paraId="624EBDE3" w14:textId="77777777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01D7A73A" w14:textId="0692B96F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AUTO_INCREMENT</w:t>
            </w:r>
          </w:p>
        </w:tc>
      </w:tr>
      <w:tr w:rsidR="00643F60" w14:paraId="158F1782" w14:textId="77777777">
        <w:trPr>
          <w:trHeight w:val="843"/>
        </w:trPr>
        <w:tc>
          <w:tcPr>
            <w:tcW w:w="1614" w:type="dxa"/>
            <w:shd w:val="clear" w:color="auto" w:fill="F2F2F2"/>
          </w:tcPr>
          <w:p w14:paraId="5E4E1B5D" w14:textId="6AA8B0BF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_USER_NO</w:t>
            </w:r>
          </w:p>
        </w:tc>
        <w:tc>
          <w:tcPr>
            <w:tcW w:w="1354" w:type="dxa"/>
            <w:shd w:val="clear" w:color="auto" w:fill="F2F2F2"/>
          </w:tcPr>
          <w:p w14:paraId="757CB1F2" w14:textId="193AF433" w:rsidR="00643F60" w:rsidRDefault="00611414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</w:t>
            </w:r>
            <w:r w:rsidR="00643F60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27" w:type="dxa"/>
            <w:shd w:val="clear" w:color="auto" w:fill="F2F2F2"/>
          </w:tcPr>
          <w:p w14:paraId="4BC39816" w14:textId="7E5012D4" w:rsidR="00643F60" w:rsidRDefault="00F43096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643F60">
              <w:rPr>
                <w:rFonts w:ascii="仿宋" w:eastAsia="仿宋" w:hAnsi="仿宋"/>
              </w:rPr>
              <w:t>(20)</w:t>
            </w:r>
          </w:p>
        </w:tc>
        <w:tc>
          <w:tcPr>
            <w:tcW w:w="1312" w:type="dxa"/>
            <w:shd w:val="clear" w:color="auto" w:fill="F2F2F2"/>
          </w:tcPr>
          <w:p w14:paraId="29AE518B" w14:textId="77777777" w:rsidR="00643F60" w:rsidRDefault="00643F60" w:rsidP="00643F60">
            <w:pPr>
              <w:rPr>
                <w:rFonts w:ascii="仿宋" w:eastAsia="仿宋" w:hAnsi="仿宋"/>
              </w:rPr>
            </w:pPr>
          </w:p>
        </w:tc>
        <w:tc>
          <w:tcPr>
            <w:tcW w:w="1312" w:type="dxa"/>
            <w:shd w:val="clear" w:color="auto" w:fill="F2F2F2"/>
          </w:tcPr>
          <w:p w14:paraId="1F7B1B43" w14:textId="6B78C844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50D1A40B" w14:textId="726E30DE" w:rsidR="00643F60" w:rsidRDefault="00643F60" w:rsidP="00643F60">
            <w:pPr>
              <w:rPr>
                <w:rFonts w:ascii="仿宋" w:eastAsia="仿宋" w:hAnsi="仿宋"/>
              </w:rPr>
            </w:pPr>
          </w:p>
        </w:tc>
      </w:tr>
      <w:tr w:rsidR="00643F60" w14:paraId="4A174EA2" w14:textId="77777777">
        <w:trPr>
          <w:trHeight w:val="843"/>
        </w:trPr>
        <w:tc>
          <w:tcPr>
            <w:tcW w:w="1614" w:type="dxa"/>
            <w:shd w:val="clear" w:color="auto" w:fill="F2F2F2"/>
          </w:tcPr>
          <w:p w14:paraId="6150948A" w14:textId="68DDF872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S_USERNAME</w:t>
            </w:r>
          </w:p>
        </w:tc>
        <w:tc>
          <w:tcPr>
            <w:tcW w:w="1354" w:type="dxa"/>
            <w:shd w:val="clear" w:color="auto" w:fill="F2F2F2"/>
          </w:tcPr>
          <w:p w14:paraId="6B5F5D81" w14:textId="31C4FFB2" w:rsidR="00643F60" w:rsidRDefault="0050752B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</w:t>
            </w:r>
          </w:p>
        </w:tc>
        <w:tc>
          <w:tcPr>
            <w:tcW w:w="1527" w:type="dxa"/>
            <w:shd w:val="clear" w:color="auto" w:fill="F2F2F2"/>
          </w:tcPr>
          <w:p w14:paraId="449302DE" w14:textId="593A5805" w:rsidR="00643F60" w:rsidRDefault="00F43096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643F60">
              <w:rPr>
                <w:rFonts w:ascii="仿宋" w:eastAsia="仿宋" w:hAnsi="仿宋" w:hint="eastAsia"/>
              </w:rPr>
              <w:t>（</w:t>
            </w:r>
            <w:r w:rsidR="00763DCB">
              <w:rPr>
                <w:rFonts w:ascii="仿宋" w:eastAsia="仿宋" w:hAnsi="仿宋"/>
              </w:rPr>
              <w:t>50</w:t>
            </w:r>
            <w:r w:rsidR="00643F60"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312" w:type="dxa"/>
            <w:shd w:val="clear" w:color="auto" w:fill="F2F2F2"/>
          </w:tcPr>
          <w:p w14:paraId="56E1D2CB" w14:textId="77777777" w:rsidR="00643F60" w:rsidRDefault="00643F60" w:rsidP="00643F6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312" w:type="dxa"/>
            <w:shd w:val="clear" w:color="auto" w:fill="F2F2F2"/>
          </w:tcPr>
          <w:p w14:paraId="30608EE9" w14:textId="091CB205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03576055" w14:textId="77777777" w:rsidR="00643F60" w:rsidRDefault="00643F60" w:rsidP="00643F60">
            <w:pPr>
              <w:rPr>
                <w:rFonts w:ascii="仿宋" w:eastAsia="仿宋" w:hAnsi="仿宋"/>
              </w:rPr>
            </w:pPr>
          </w:p>
        </w:tc>
      </w:tr>
      <w:tr w:rsidR="00643F60" w14:paraId="2EFEFF61" w14:textId="77777777">
        <w:trPr>
          <w:trHeight w:val="843"/>
        </w:trPr>
        <w:tc>
          <w:tcPr>
            <w:tcW w:w="1614" w:type="dxa"/>
            <w:shd w:val="clear" w:color="auto" w:fill="F2F2F2"/>
          </w:tcPr>
          <w:p w14:paraId="7B3067B4" w14:textId="44D9DC2C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S_PASSWORD</w:t>
            </w:r>
          </w:p>
        </w:tc>
        <w:tc>
          <w:tcPr>
            <w:tcW w:w="1354" w:type="dxa"/>
            <w:shd w:val="clear" w:color="auto" w:fill="F2F2F2"/>
          </w:tcPr>
          <w:p w14:paraId="0B074FD7" w14:textId="74DE83ED" w:rsidR="00643F60" w:rsidRDefault="00EF0BAF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口令</w:t>
            </w:r>
          </w:p>
        </w:tc>
        <w:tc>
          <w:tcPr>
            <w:tcW w:w="1527" w:type="dxa"/>
            <w:shd w:val="clear" w:color="auto" w:fill="F2F2F2"/>
          </w:tcPr>
          <w:p w14:paraId="328EB0DD" w14:textId="3D854C5A" w:rsidR="00643F60" w:rsidRDefault="00F43096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643F60">
              <w:rPr>
                <w:rFonts w:ascii="仿宋" w:eastAsia="仿宋" w:hAnsi="仿宋" w:hint="eastAsia"/>
              </w:rPr>
              <w:t>(256)</w:t>
            </w:r>
          </w:p>
        </w:tc>
        <w:tc>
          <w:tcPr>
            <w:tcW w:w="1312" w:type="dxa"/>
            <w:shd w:val="clear" w:color="auto" w:fill="F2F2F2"/>
          </w:tcPr>
          <w:p w14:paraId="2723EC3F" w14:textId="77777777" w:rsidR="00643F60" w:rsidRDefault="00643F60" w:rsidP="00643F60">
            <w:pPr>
              <w:rPr>
                <w:rFonts w:asciiTheme="minorHAnsi" w:hAnsiTheme="minorHAnsi"/>
                <w:b/>
              </w:rPr>
            </w:pPr>
            <w:r>
              <w:rPr>
                <w:rStyle w:val="af3"/>
                <w:rFonts w:asciiTheme="minorHAnsi" w:hAnsiTheme="minorHAnsi"/>
                <w:b/>
              </w:rPr>
              <w:footnoteReference w:id="2"/>
            </w:r>
          </w:p>
        </w:tc>
        <w:tc>
          <w:tcPr>
            <w:tcW w:w="1312" w:type="dxa"/>
            <w:shd w:val="clear" w:color="auto" w:fill="F2F2F2"/>
          </w:tcPr>
          <w:p w14:paraId="282AFE30" w14:textId="77777777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14662DFD" w14:textId="77777777" w:rsidR="00643F60" w:rsidRDefault="00643F60" w:rsidP="00643F60">
            <w:pPr>
              <w:rPr>
                <w:rFonts w:ascii="仿宋" w:eastAsia="仿宋" w:hAnsi="仿宋"/>
              </w:rPr>
            </w:pPr>
          </w:p>
        </w:tc>
      </w:tr>
      <w:tr w:rsidR="00643F60" w14:paraId="1EC1BF0B" w14:textId="77777777">
        <w:trPr>
          <w:trHeight w:val="843"/>
        </w:trPr>
        <w:tc>
          <w:tcPr>
            <w:tcW w:w="1614" w:type="dxa"/>
            <w:shd w:val="clear" w:color="auto" w:fill="F2F2F2"/>
          </w:tcPr>
          <w:p w14:paraId="0797F61F" w14:textId="37A10C2F" w:rsidR="00643F60" w:rsidRDefault="00074C69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S_USER_TYPE</w:t>
            </w:r>
          </w:p>
        </w:tc>
        <w:tc>
          <w:tcPr>
            <w:tcW w:w="1354" w:type="dxa"/>
            <w:shd w:val="clear" w:color="auto" w:fill="F2F2F2"/>
          </w:tcPr>
          <w:p w14:paraId="6BC9BA7B" w14:textId="3FA7C823" w:rsidR="00643F60" w:rsidRDefault="00074C69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账号类型</w:t>
            </w:r>
          </w:p>
        </w:tc>
        <w:tc>
          <w:tcPr>
            <w:tcW w:w="1527" w:type="dxa"/>
            <w:shd w:val="clear" w:color="auto" w:fill="F2F2F2"/>
          </w:tcPr>
          <w:p w14:paraId="3503FBDE" w14:textId="4480C2DE" w:rsidR="00643F60" w:rsidRDefault="00F43096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643F60">
              <w:rPr>
                <w:rFonts w:ascii="仿宋" w:eastAsia="仿宋" w:hAnsi="仿宋" w:hint="eastAsia"/>
              </w:rPr>
              <w:t>(2)</w:t>
            </w:r>
          </w:p>
        </w:tc>
        <w:tc>
          <w:tcPr>
            <w:tcW w:w="1312" w:type="dxa"/>
            <w:shd w:val="clear" w:color="auto" w:fill="F2F2F2"/>
          </w:tcPr>
          <w:p w14:paraId="74E23ECC" w14:textId="77777777" w:rsidR="00643F60" w:rsidRDefault="00643F60" w:rsidP="00643F6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312" w:type="dxa"/>
            <w:shd w:val="clear" w:color="auto" w:fill="F2F2F2"/>
          </w:tcPr>
          <w:p w14:paraId="26901F6F" w14:textId="77777777" w:rsidR="00643F60" w:rsidRDefault="00643F60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02129A9A" w14:textId="2A2119B8" w:rsidR="00643F60" w:rsidRDefault="00257965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关联字典表：“USER_TYPE”</w:t>
            </w:r>
          </w:p>
        </w:tc>
      </w:tr>
      <w:tr w:rsidR="00894CD2" w14:paraId="742E7AEA" w14:textId="77777777">
        <w:trPr>
          <w:trHeight w:val="843"/>
        </w:trPr>
        <w:tc>
          <w:tcPr>
            <w:tcW w:w="1614" w:type="dxa"/>
            <w:shd w:val="clear" w:color="auto" w:fill="F2F2F2"/>
          </w:tcPr>
          <w:p w14:paraId="1B434AF1" w14:textId="0BD5C323" w:rsidR="00894CD2" w:rsidRDefault="00AC26A9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</w:t>
            </w:r>
            <w:r w:rsidR="00894CD2">
              <w:rPr>
                <w:rFonts w:ascii="仿宋" w:eastAsia="仿宋" w:hAnsi="仿宋" w:hint="eastAsia"/>
              </w:rPr>
              <w:t>_RG_TIME</w:t>
            </w:r>
          </w:p>
        </w:tc>
        <w:tc>
          <w:tcPr>
            <w:tcW w:w="1354" w:type="dxa"/>
            <w:shd w:val="clear" w:color="auto" w:fill="F2F2F2"/>
          </w:tcPr>
          <w:p w14:paraId="7F9EB6D8" w14:textId="4AD4192B" w:rsidR="00894CD2" w:rsidRDefault="00894CD2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注册时间</w:t>
            </w:r>
          </w:p>
        </w:tc>
        <w:tc>
          <w:tcPr>
            <w:tcW w:w="1527" w:type="dxa"/>
            <w:shd w:val="clear" w:color="auto" w:fill="F2F2F2"/>
          </w:tcPr>
          <w:p w14:paraId="06D97E9F" w14:textId="45D6670E" w:rsidR="00894CD2" w:rsidRDefault="00894CD2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</w:t>
            </w:r>
          </w:p>
        </w:tc>
        <w:tc>
          <w:tcPr>
            <w:tcW w:w="1312" w:type="dxa"/>
            <w:shd w:val="clear" w:color="auto" w:fill="F2F2F2"/>
          </w:tcPr>
          <w:p w14:paraId="60DB60DE" w14:textId="77777777" w:rsidR="00894CD2" w:rsidRDefault="00894CD2" w:rsidP="00643F6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312" w:type="dxa"/>
            <w:shd w:val="clear" w:color="auto" w:fill="F2F2F2"/>
          </w:tcPr>
          <w:p w14:paraId="5B200CF3" w14:textId="4D3C5528" w:rsidR="00894CD2" w:rsidRDefault="00894CD2" w:rsidP="00643F6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779D9A1E" w14:textId="77777777" w:rsidR="00894CD2" w:rsidRDefault="00894CD2" w:rsidP="00643F60">
            <w:pPr>
              <w:rPr>
                <w:rFonts w:ascii="仿宋" w:eastAsia="仿宋" w:hAnsi="仿宋"/>
              </w:rPr>
            </w:pPr>
          </w:p>
        </w:tc>
      </w:tr>
      <w:tr w:rsidR="00983866" w14:paraId="15EBB91C" w14:textId="77777777">
        <w:trPr>
          <w:trHeight w:val="843"/>
        </w:trPr>
        <w:tc>
          <w:tcPr>
            <w:tcW w:w="1614" w:type="dxa"/>
            <w:shd w:val="clear" w:color="auto" w:fill="F2F2F2"/>
          </w:tcPr>
          <w:p w14:paraId="6E35FCD7" w14:textId="204BC1D9" w:rsidR="00983866" w:rsidRDefault="00983866" w:rsidP="0098386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S_EXT_VALUE1</w:t>
            </w:r>
          </w:p>
        </w:tc>
        <w:tc>
          <w:tcPr>
            <w:tcW w:w="1354" w:type="dxa"/>
            <w:shd w:val="clear" w:color="auto" w:fill="F2F2F2"/>
          </w:tcPr>
          <w:p w14:paraId="2831C822" w14:textId="155874DB" w:rsidR="00983866" w:rsidRDefault="00983866" w:rsidP="0098386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扩展值1</w:t>
            </w:r>
          </w:p>
        </w:tc>
        <w:tc>
          <w:tcPr>
            <w:tcW w:w="1527" w:type="dxa"/>
            <w:shd w:val="clear" w:color="auto" w:fill="F2F2F2"/>
          </w:tcPr>
          <w:p w14:paraId="18D775EE" w14:textId="6A2DDF00" w:rsidR="00983866" w:rsidRDefault="00F43096" w:rsidP="0098386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983866">
              <w:rPr>
                <w:rFonts w:ascii="仿宋" w:eastAsia="仿宋" w:hAnsi="仿宋" w:hint="eastAsia"/>
              </w:rPr>
              <w:t>(128)</w:t>
            </w:r>
          </w:p>
        </w:tc>
        <w:tc>
          <w:tcPr>
            <w:tcW w:w="1312" w:type="dxa"/>
            <w:shd w:val="clear" w:color="auto" w:fill="F2F2F2"/>
          </w:tcPr>
          <w:p w14:paraId="1CD3DA12" w14:textId="77777777" w:rsidR="00983866" w:rsidRDefault="00983866" w:rsidP="0098386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312" w:type="dxa"/>
            <w:shd w:val="clear" w:color="auto" w:fill="F2F2F2"/>
          </w:tcPr>
          <w:p w14:paraId="06619745" w14:textId="59E7FEDE" w:rsidR="00983866" w:rsidRDefault="00983866" w:rsidP="0098386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68F4E46B" w14:textId="1A6FE738" w:rsidR="00983866" w:rsidRDefault="00205289" w:rsidP="0098386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扩展使用</w:t>
            </w:r>
          </w:p>
        </w:tc>
      </w:tr>
    </w:tbl>
    <w:p w14:paraId="7EA4CD76" w14:textId="2039E71A" w:rsidR="002725D3" w:rsidRDefault="002725D3"/>
    <w:p w14:paraId="6863A556" w14:textId="51CACCBA" w:rsidR="0094217E" w:rsidRDefault="0094217E"/>
    <w:p w14:paraId="035E2D18" w14:textId="53AB7D59" w:rsidR="0094217E" w:rsidRPr="00777028" w:rsidRDefault="0094217E" w:rsidP="00777028">
      <w:pPr>
        <w:pStyle w:val="2"/>
        <w:numPr>
          <w:ilvl w:val="1"/>
          <w:numId w:val="4"/>
        </w:numPr>
        <w:tabs>
          <w:tab w:val="clear" w:pos="432"/>
        </w:tabs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 w:rsidRPr="00C2017A">
        <w:rPr>
          <w:rFonts w:ascii="Arial" w:eastAsia="黑体" w:hAnsi="Arial" w:cs="Times New Roman" w:hint="eastAsia"/>
          <w:bCs w:val="0"/>
          <w:kern w:val="0"/>
          <w:szCs w:val="20"/>
        </w:rPr>
        <w:t>T_RMS</w:t>
      </w:r>
      <w:r w:rsidRPr="00C2017A">
        <w:rPr>
          <w:rFonts w:ascii="Arial" w:eastAsia="黑体" w:hAnsi="Arial" w:cs="Times New Roman"/>
          <w:bCs w:val="0"/>
          <w:kern w:val="0"/>
          <w:szCs w:val="20"/>
        </w:rPr>
        <w:t>_STUDENTINFO</w:t>
      </w:r>
      <w:r w:rsidR="00C2017A">
        <w:rPr>
          <w:rFonts w:ascii="Arial" w:eastAsia="黑体" w:hAnsi="Arial" w:cs="Times New Roman"/>
          <w:bCs w:val="0"/>
          <w:kern w:val="0"/>
          <w:szCs w:val="20"/>
        </w:rPr>
        <w:t xml:space="preserve"> </w:t>
      </w:r>
      <w:r w:rsidR="002F229E">
        <w:rPr>
          <w:rFonts w:ascii="Arial" w:eastAsia="黑体" w:hAnsi="Arial" w:cs="Times New Roman" w:hint="eastAsia"/>
          <w:bCs w:val="0"/>
          <w:kern w:val="0"/>
          <w:szCs w:val="20"/>
        </w:rPr>
        <w:t>考</w:t>
      </w:r>
      <w:r w:rsidRPr="00C2017A">
        <w:rPr>
          <w:rFonts w:ascii="Arial" w:eastAsia="黑体" w:hAnsi="Arial" w:cs="Times New Roman" w:hint="eastAsia"/>
          <w:bCs w:val="0"/>
          <w:kern w:val="0"/>
          <w:szCs w:val="20"/>
        </w:rPr>
        <w:t>生信息</w:t>
      </w:r>
      <w:r w:rsidR="00777028">
        <w:rPr>
          <w:rFonts w:ascii="Arial" w:eastAsia="黑体" w:hAnsi="Arial" w:cs="Times New Roman" w:hint="eastAsia"/>
          <w:bCs w:val="0"/>
          <w:kern w:val="0"/>
          <w:szCs w:val="20"/>
        </w:rPr>
        <w:t>表</w:t>
      </w:r>
    </w:p>
    <w:tbl>
      <w:tblPr>
        <w:tblW w:w="9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28"/>
        <w:gridCol w:w="1307"/>
        <w:gridCol w:w="1317"/>
        <w:gridCol w:w="2366"/>
      </w:tblGrid>
      <w:tr w:rsidR="0094217E" w14:paraId="6E601E55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2DB7B7E0" w14:textId="77777777" w:rsidR="0094217E" w:rsidRDefault="0094217E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7C15E46A" w14:textId="77777777" w:rsidR="0094217E" w:rsidRDefault="0094217E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28" w:type="dxa"/>
            <w:shd w:val="clear" w:color="auto" w:fill="F2F2F2"/>
          </w:tcPr>
          <w:p w14:paraId="6EE8A0C1" w14:textId="77777777" w:rsidR="0094217E" w:rsidRDefault="0094217E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307" w:type="dxa"/>
            <w:shd w:val="clear" w:color="auto" w:fill="F2F2F2"/>
          </w:tcPr>
          <w:p w14:paraId="6D6BFBD4" w14:textId="77777777" w:rsidR="0094217E" w:rsidRDefault="0094217E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62A8ED9F" w14:textId="77777777" w:rsidR="0094217E" w:rsidRDefault="0094217E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66" w:type="dxa"/>
            <w:shd w:val="clear" w:color="auto" w:fill="F2F2F2"/>
          </w:tcPr>
          <w:p w14:paraId="05B0E57A" w14:textId="77777777" w:rsidR="0094217E" w:rsidRDefault="0094217E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4217E" w14:paraId="5FDF6A20" w14:textId="77777777" w:rsidTr="00AC26A9">
        <w:trPr>
          <w:trHeight w:val="884"/>
        </w:trPr>
        <w:tc>
          <w:tcPr>
            <w:tcW w:w="1614" w:type="dxa"/>
            <w:shd w:val="clear" w:color="auto" w:fill="F2F2F2"/>
          </w:tcPr>
          <w:p w14:paraId="787898BD" w14:textId="6A383ECB" w:rsidR="0094217E" w:rsidRDefault="0094217E" w:rsidP="00AC26A9">
            <w:r>
              <w:t>N_</w:t>
            </w:r>
            <w:r w:rsidR="000540D7">
              <w:t>STUDENT</w:t>
            </w:r>
            <w:r>
              <w:rPr>
                <w:rFonts w:hint="eastAsia"/>
              </w:rPr>
              <w:t xml:space="preserve"> _</w:t>
            </w:r>
            <w:r w:rsidR="00951028">
              <w:t>ID</w:t>
            </w:r>
          </w:p>
        </w:tc>
        <w:tc>
          <w:tcPr>
            <w:tcW w:w="1353" w:type="dxa"/>
            <w:shd w:val="clear" w:color="auto" w:fill="F2F2F2"/>
          </w:tcPr>
          <w:p w14:paraId="45888039" w14:textId="331E03B6" w:rsidR="0094217E" w:rsidRDefault="000540D7" w:rsidP="00AC26A9">
            <w:r>
              <w:rPr>
                <w:rFonts w:hint="eastAsia"/>
              </w:rPr>
              <w:t>学生</w:t>
            </w:r>
            <w:r w:rsidR="0094217E">
              <w:rPr>
                <w:rFonts w:hint="eastAsia"/>
              </w:rPr>
              <w:t>ID</w:t>
            </w:r>
          </w:p>
        </w:tc>
        <w:tc>
          <w:tcPr>
            <w:tcW w:w="1528" w:type="dxa"/>
            <w:shd w:val="clear" w:color="auto" w:fill="F2F2F2"/>
          </w:tcPr>
          <w:p w14:paraId="20ABE466" w14:textId="2DCA8724" w:rsidR="0094217E" w:rsidRDefault="00486896" w:rsidP="00AC26A9">
            <w:r>
              <w:t>INT</w:t>
            </w:r>
            <w:r w:rsidR="00A17B51">
              <w:t>(10)</w:t>
            </w:r>
          </w:p>
        </w:tc>
        <w:tc>
          <w:tcPr>
            <w:tcW w:w="1307" w:type="dxa"/>
            <w:shd w:val="clear" w:color="auto" w:fill="F2F2F2"/>
          </w:tcPr>
          <w:p w14:paraId="7D65E0C9" w14:textId="77777777" w:rsidR="0094217E" w:rsidRDefault="0094217E" w:rsidP="00AC26A9">
            <w:r>
              <w:rPr>
                <w:rFonts w:hint="eastAsia"/>
              </w:rPr>
              <w:t>主键</w:t>
            </w:r>
          </w:p>
        </w:tc>
        <w:tc>
          <w:tcPr>
            <w:tcW w:w="1317" w:type="dxa"/>
            <w:shd w:val="clear" w:color="auto" w:fill="F2F2F2"/>
          </w:tcPr>
          <w:p w14:paraId="486D8704" w14:textId="77777777" w:rsidR="0094217E" w:rsidRDefault="0094217E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2CE17201" w14:textId="77777777" w:rsidR="0094217E" w:rsidRDefault="0094217E" w:rsidP="00AC26A9"/>
        </w:tc>
      </w:tr>
      <w:tr w:rsidR="00451FA9" w14:paraId="5E1E93E5" w14:textId="77777777" w:rsidTr="00AC26A9">
        <w:trPr>
          <w:trHeight w:val="884"/>
        </w:trPr>
        <w:tc>
          <w:tcPr>
            <w:tcW w:w="1614" w:type="dxa"/>
            <w:shd w:val="clear" w:color="auto" w:fill="F2F2F2"/>
          </w:tcPr>
          <w:p w14:paraId="40042688" w14:textId="502863B6" w:rsidR="00451FA9" w:rsidRDefault="00451FA9" w:rsidP="00AC26A9">
            <w:r>
              <w:rPr>
                <w:rFonts w:hint="eastAsia"/>
              </w:rPr>
              <w:t>S_</w:t>
            </w:r>
            <w:r>
              <w:t>CANDIDATE_</w:t>
            </w:r>
            <w:r w:rsidR="00706C64">
              <w:t>NUM</w:t>
            </w:r>
          </w:p>
        </w:tc>
        <w:tc>
          <w:tcPr>
            <w:tcW w:w="1353" w:type="dxa"/>
            <w:shd w:val="clear" w:color="auto" w:fill="F2F2F2"/>
          </w:tcPr>
          <w:p w14:paraId="7A470B31" w14:textId="25B00826" w:rsidR="00451FA9" w:rsidRDefault="00F07341" w:rsidP="00AC26A9">
            <w:r>
              <w:rPr>
                <w:rFonts w:hint="eastAsia"/>
              </w:rPr>
              <w:t>准考证</w:t>
            </w:r>
            <w:r>
              <w:rPr>
                <w:rFonts w:hint="eastAsia"/>
                <w:noProof/>
              </w:rPr>
              <w:t>号</w:t>
            </w:r>
          </w:p>
        </w:tc>
        <w:tc>
          <w:tcPr>
            <w:tcW w:w="1528" w:type="dxa"/>
            <w:shd w:val="clear" w:color="auto" w:fill="F2F2F2"/>
          </w:tcPr>
          <w:p w14:paraId="12854433" w14:textId="432BA0E0" w:rsidR="00451FA9" w:rsidRDefault="00F07341" w:rsidP="00AC26A9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307" w:type="dxa"/>
            <w:shd w:val="clear" w:color="auto" w:fill="F2F2F2"/>
          </w:tcPr>
          <w:p w14:paraId="1D961380" w14:textId="77777777" w:rsidR="00451FA9" w:rsidRDefault="00451FA9" w:rsidP="00AC26A9"/>
        </w:tc>
        <w:tc>
          <w:tcPr>
            <w:tcW w:w="1317" w:type="dxa"/>
            <w:shd w:val="clear" w:color="auto" w:fill="F2F2F2"/>
          </w:tcPr>
          <w:p w14:paraId="2176C71B" w14:textId="5A40C23D" w:rsidR="00451FA9" w:rsidRDefault="002C06BB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64C113B9" w14:textId="77777777" w:rsidR="00451FA9" w:rsidRDefault="00451FA9" w:rsidP="00AC26A9"/>
        </w:tc>
      </w:tr>
      <w:tr w:rsidR="0094217E" w14:paraId="4BFA59C0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18F73EB2" w14:textId="5A505337" w:rsidR="0094217E" w:rsidRDefault="0094217E" w:rsidP="00AC26A9">
            <w:r>
              <w:t>S_</w:t>
            </w:r>
            <w:r w:rsidR="00CA4549">
              <w:t>STUDENT</w:t>
            </w:r>
            <w:r>
              <w:rPr>
                <w:rFonts w:hint="eastAsia"/>
              </w:rPr>
              <w:t>_NAME</w:t>
            </w:r>
          </w:p>
        </w:tc>
        <w:tc>
          <w:tcPr>
            <w:tcW w:w="1353" w:type="dxa"/>
            <w:shd w:val="clear" w:color="auto" w:fill="F2F2F2"/>
          </w:tcPr>
          <w:p w14:paraId="602CE9CF" w14:textId="78AE94AD" w:rsidR="0094217E" w:rsidRDefault="00CA4549" w:rsidP="00AC26A9">
            <w:r>
              <w:rPr>
                <w:rFonts w:hint="eastAsia"/>
              </w:rPr>
              <w:t>学生姓名</w:t>
            </w:r>
          </w:p>
        </w:tc>
        <w:tc>
          <w:tcPr>
            <w:tcW w:w="1528" w:type="dxa"/>
            <w:shd w:val="clear" w:color="auto" w:fill="F2F2F2"/>
          </w:tcPr>
          <w:p w14:paraId="36129E6A" w14:textId="791B9792" w:rsidR="0094217E" w:rsidRDefault="00F43096" w:rsidP="00AC26A9">
            <w:r>
              <w:rPr>
                <w:rFonts w:hint="eastAsia"/>
              </w:rPr>
              <w:t>VARCHAR</w:t>
            </w:r>
            <w:r w:rsidR="0094217E">
              <w:rPr>
                <w:rFonts w:hint="eastAsia"/>
              </w:rPr>
              <w:t>(256)</w:t>
            </w:r>
          </w:p>
        </w:tc>
        <w:tc>
          <w:tcPr>
            <w:tcW w:w="1307" w:type="dxa"/>
            <w:shd w:val="clear" w:color="auto" w:fill="F2F2F2"/>
          </w:tcPr>
          <w:p w14:paraId="035417C9" w14:textId="77777777" w:rsidR="0094217E" w:rsidRDefault="0094217E" w:rsidP="00AC26A9"/>
        </w:tc>
        <w:tc>
          <w:tcPr>
            <w:tcW w:w="1317" w:type="dxa"/>
            <w:shd w:val="clear" w:color="auto" w:fill="F2F2F2"/>
          </w:tcPr>
          <w:p w14:paraId="4C21343D" w14:textId="77777777" w:rsidR="0094217E" w:rsidRDefault="0094217E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30DDE72C" w14:textId="7128DC41" w:rsidR="0094217E" w:rsidRDefault="0094217E" w:rsidP="00AC26A9"/>
        </w:tc>
      </w:tr>
      <w:tr w:rsidR="0094217E" w14:paraId="0DA12B60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604B5F69" w14:textId="53F845B6" w:rsidR="0094217E" w:rsidRDefault="004E4BB4" w:rsidP="00AC26A9">
            <w:r>
              <w:t>N</w:t>
            </w:r>
            <w:r w:rsidR="0094217E">
              <w:t>_</w:t>
            </w:r>
            <w:r>
              <w:t>AGE</w:t>
            </w:r>
          </w:p>
        </w:tc>
        <w:tc>
          <w:tcPr>
            <w:tcW w:w="1353" w:type="dxa"/>
            <w:shd w:val="clear" w:color="auto" w:fill="F2F2F2"/>
          </w:tcPr>
          <w:p w14:paraId="46983036" w14:textId="417E5A08" w:rsidR="0094217E" w:rsidRDefault="00B71CA0" w:rsidP="00AC26A9">
            <w:r>
              <w:rPr>
                <w:rFonts w:hint="eastAsia"/>
              </w:rPr>
              <w:t>年龄</w:t>
            </w:r>
          </w:p>
        </w:tc>
        <w:tc>
          <w:tcPr>
            <w:tcW w:w="1528" w:type="dxa"/>
            <w:shd w:val="clear" w:color="auto" w:fill="F2F2F2"/>
          </w:tcPr>
          <w:p w14:paraId="577E6520" w14:textId="69EE62B3" w:rsidR="0094217E" w:rsidRDefault="00A0269F" w:rsidP="00AC26A9">
            <w:r>
              <w:t>INT</w:t>
            </w:r>
          </w:p>
        </w:tc>
        <w:tc>
          <w:tcPr>
            <w:tcW w:w="1307" w:type="dxa"/>
            <w:shd w:val="clear" w:color="auto" w:fill="F2F2F2"/>
          </w:tcPr>
          <w:p w14:paraId="26FA70D7" w14:textId="77777777" w:rsidR="0094217E" w:rsidRDefault="0094217E" w:rsidP="00AC26A9"/>
        </w:tc>
        <w:tc>
          <w:tcPr>
            <w:tcW w:w="1317" w:type="dxa"/>
            <w:shd w:val="clear" w:color="auto" w:fill="F2F2F2"/>
          </w:tcPr>
          <w:p w14:paraId="70C7B760" w14:textId="07A8BCF7" w:rsidR="0094217E" w:rsidRDefault="00BE5C22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38D2E4D2" w14:textId="77777777" w:rsidR="0094217E" w:rsidRDefault="0094217E" w:rsidP="00AC26A9"/>
        </w:tc>
      </w:tr>
      <w:tr w:rsidR="0094217E" w14:paraId="19569D1A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7B09C89B" w14:textId="2A7DDF55" w:rsidR="0094217E" w:rsidRDefault="0091335A" w:rsidP="00AC26A9">
            <w:r>
              <w:t>C</w:t>
            </w:r>
            <w:r w:rsidR="0094217E">
              <w:rPr>
                <w:rFonts w:hint="eastAsia"/>
              </w:rPr>
              <w:t>_</w:t>
            </w:r>
            <w:r>
              <w:t>SEX</w:t>
            </w:r>
          </w:p>
        </w:tc>
        <w:tc>
          <w:tcPr>
            <w:tcW w:w="1353" w:type="dxa"/>
            <w:shd w:val="clear" w:color="auto" w:fill="F2F2F2"/>
          </w:tcPr>
          <w:p w14:paraId="4161CE21" w14:textId="2750B60E" w:rsidR="0094217E" w:rsidRDefault="00B71CA0" w:rsidP="00AC26A9">
            <w:r>
              <w:rPr>
                <w:rFonts w:hint="eastAsia"/>
              </w:rPr>
              <w:t>性别</w:t>
            </w:r>
          </w:p>
        </w:tc>
        <w:tc>
          <w:tcPr>
            <w:tcW w:w="1528" w:type="dxa"/>
            <w:shd w:val="clear" w:color="auto" w:fill="F2F2F2"/>
          </w:tcPr>
          <w:p w14:paraId="602DB083" w14:textId="1BEEA162" w:rsidR="0094217E" w:rsidRDefault="0091335A" w:rsidP="00AC26A9">
            <w:r>
              <w:t>CHAR(</w:t>
            </w:r>
            <w:r w:rsidR="007D6628">
              <w:t>5</w:t>
            </w:r>
            <w:r>
              <w:t>)</w:t>
            </w:r>
          </w:p>
        </w:tc>
        <w:tc>
          <w:tcPr>
            <w:tcW w:w="1307" w:type="dxa"/>
            <w:shd w:val="clear" w:color="auto" w:fill="F2F2F2"/>
          </w:tcPr>
          <w:p w14:paraId="53D97A57" w14:textId="77777777" w:rsidR="0094217E" w:rsidRDefault="0094217E" w:rsidP="00AC26A9"/>
        </w:tc>
        <w:tc>
          <w:tcPr>
            <w:tcW w:w="1317" w:type="dxa"/>
            <w:shd w:val="clear" w:color="auto" w:fill="F2F2F2"/>
          </w:tcPr>
          <w:p w14:paraId="593732E5" w14:textId="77777777" w:rsidR="0094217E" w:rsidRDefault="0094217E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35A86C7C" w14:textId="77777777" w:rsidR="0094217E" w:rsidRDefault="0094217E" w:rsidP="00AC26A9"/>
        </w:tc>
      </w:tr>
      <w:tr w:rsidR="00B602D3" w14:paraId="6AA82530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19828167" w14:textId="3A29749A" w:rsidR="00B602D3" w:rsidRDefault="00B602D3" w:rsidP="00AC26A9">
            <w:r>
              <w:rPr>
                <w:rFonts w:hint="eastAsia"/>
              </w:rPr>
              <w:t>S_</w:t>
            </w:r>
            <w:r>
              <w:t>NATIVE_PLACE</w:t>
            </w:r>
          </w:p>
        </w:tc>
        <w:tc>
          <w:tcPr>
            <w:tcW w:w="1353" w:type="dxa"/>
            <w:shd w:val="clear" w:color="auto" w:fill="F2F2F2"/>
          </w:tcPr>
          <w:p w14:paraId="3EAAFD59" w14:textId="636B1B73" w:rsidR="00B602D3" w:rsidRDefault="0083511D" w:rsidP="00AC26A9">
            <w:r>
              <w:rPr>
                <w:rFonts w:hint="eastAsia"/>
              </w:rPr>
              <w:t>籍贯</w:t>
            </w:r>
          </w:p>
        </w:tc>
        <w:tc>
          <w:tcPr>
            <w:tcW w:w="1528" w:type="dxa"/>
            <w:shd w:val="clear" w:color="auto" w:fill="F2F2F2"/>
          </w:tcPr>
          <w:p w14:paraId="40C60A43" w14:textId="1981624D" w:rsidR="00B602D3" w:rsidRDefault="00792672" w:rsidP="00AC26A9">
            <w:r>
              <w:rPr>
                <w:rFonts w:hint="eastAsia"/>
              </w:rPr>
              <w:t>VARCHAR(</w:t>
            </w:r>
            <w:r w:rsidR="00AE558C">
              <w:t>50</w:t>
            </w:r>
            <w:r>
              <w:t>)</w:t>
            </w:r>
          </w:p>
        </w:tc>
        <w:tc>
          <w:tcPr>
            <w:tcW w:w="1307" w:type="dxa"/>
            <w:shd w:val="clear" w:color="auto" w:fill="F2F2F2"/>
          </w:tcPr>
          <w:p w14:paraId="08847865" w14:textId="77777777" w:rsidR="00B602D3" w:rsidRDefault="00B602D3" w:rsidP="00AC26A9"/>
        </w:tc>
        <w:tc>
          <w:tcPr>
            <w:tcW w:w="1317" w:type="dxa"/>
            <w:shd w:val="clear" w:color="auto" w:fill="F2F2F2"/>
          </w:tcPr>
          <w:p w14:paraId="5D0B7C2D" w14:textId="15AC6ADC" w:rsidR="00B602D3" w:rsidRDefault="00D2542D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1CA7C11D" w14:textId="77777777" w:rsidR="00B602D3" w:rsidRDefault="00B602D3" w:rsidP="00AC26A9"/>
        </w:tc>
      </w:tr>
      <w:tr w:rsidR="0094217E" w14:paraId="060400A5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2AD5AFEF" w14:textId="5AA938DD" w:rsidR="0094217E" w:rsidRDefault="00B71CA0" w:rsidP="00AC26A9">
            <w:r>
              <w:t>S_ADDRESS</w:t>
            </w:r>
          </w:p>
        </w:tc>
        <w:tc>
          <w:tcPr>
            <w:tcW w:w="1353" w:type="dxa"/>
            <w:shd w:val="clear" w:color="auto" w:fill="F2F2F2"/>
          </w:tcPr>
          <w:p w14:paraId="62CB3438" w14:textId="017E6564" w:rsidR="0094217E" w:rsidRDefault="00B71CA0" w:rsidP="00AC26A9">
            <w:r>
              <w:rPr>
                <w:rFonts w:hint="eastAsia"/>
              </w:rPr>
              <w:t>通讯地址</w:t>
            </w:r>
          </w:p>
        </w:tc>
        <w:tc>
          <w:tcPr>
            <w:tcW w:w="1528" w:type="dxa"/>
            <w:shd w:val="clear" w:color="auto" w:fill="F2F2F2"/>
          </w:tcPr>
          <w:p w14:paraId="289F44BA" w14:textId="3D33A655" w:rsidR="0094217E" w:rsidRDefault="00F43096" w:rsidP="00AC26A9">
            <w:r>
              <w:t>VARCHAR</w:t>
            </w:r>
            <w:r w:rsidR="00B11C4B">
              <w:t>(4000)</w:t>
            </w:r>
          </w:p>
        </w:tc>
        <w:tc>
          <w:tcPr>
            <w:tcW w:w="1307" w:type="dxa"/>
            <w:shd w:val="clear" w:color="auto" w:fill="F2F2F2"/>
          </w:tcPr>
          <w:p w14:paraId="011C5B22" w14:textId="77777777" w:rsidR="0094217E" w:rsidRDefault="0094217E" w:rsidP="00AC26A9"/>
        </w:tc>
        <w:tc>
          <w:tcPr>
            <w:tcW w:w="1317" w:type="dxa"/>
            <w:shd w:val="clear" w:color="auto" w:fill="F2F2F2"/>
          </w:tcPr>
          <w:p w14:paraId="37E0C65F" w14:textId="42815E14" w:rsidR="0094217E" w:rsidRDefault="00BE545B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45270BFF" w14:textId="602217CF" w:rsidR="0094217E" w:rsidRDefault="0094217E" w:rsidP="00AC26A9"/>
        </w:tc>
      </w:tr>
      <w:tr w:rsidR="00A511FD" w14:paraId="2B823137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273607BF" w14:textId="3AE79059" w:rsidR="00A511FD" w:rsidRDefault="00A511FD" w:rsidP="00AC26A9">
            <w:r>
              <w:rPr>
                <w:rFonts w:hint="eastAsia"/>
              </w:rPr>
              <w:t>S</w:t>
            </w:r>
            <w:r>
              <w:t>_CONTACT</w:t>
            </w:r>
          </w:p>
        </w:tc>
        <w:tc>
          <w:tcPr>
            <w:tcW w:w="1353" w:type="dxa"/>
            <w:shd w:val="clear" w:color="auto" w:fill="F2F2F2"/>
          </w:tcPr>
          <w:p w14:paraId="5ED3F397" w14:textId="4C0FBDB6" w:rsidR="00A511FD" w:rsidRDefault="00A511FD" w:rsidP="00AC26A9">
            <w:r>
              <w:rPr>
                <w:rFonts w:hint="eastAsia"/>
              </w:rPr>
              <w:t>联系方式</w:t>
            </w:r>
          </w:p>
        </w:tc>
        <w:tc>
          <w:tcPr>
            <w:tcW w:w="1528" w:type="dxa"/>
            <w:shd w:val="clear" w:color="auto" w:fill="F2F2F2"/>
          </w:tcPr>
          <w:p w14:paraId="0434D375" w14:textId="748C1524" w:rsidR="00A511FD" w:rsidRDefault="00A511FD" w:rsidP="00AC26A9">
            <w:r>
              <w:rPr>
                <w:rFonts w:hint="eastAsia"/>
              </w:rPr>
              <w:t>VARCHAR</w:t>
            </w:r>
            <w:r>
              <w:t>(</w:t>
            </w:r>
            <w:r w:rsidR="00BE545B">
              <w:t>20</w:t>
            </w:r>
            <w:r>
              <w:t>)</w:t>
            </w:r>
          </w:p>
        </w:tc>
        <w:tc>
          <w:tcPr>
            <w:tcW w:w="1307" w:type="dxa"/>
            <w:shd w:val="clear" w:color="auto" w:fill="F2F2F2"/>
          </w:tcPr>
          <w:p w14:paraId="79A0DCAF" w14:textId="77777777" w:rsidR="00A511FD" w:rsidRDefault="00A511FD" w:rsidP="00AC26A9"/>
        </w:tc>
        <w:tc>
          <w:tcPr>
            <w:tcW w:w="1317" w:type="dxa"/>
            <w:shd w:val="clear" w:color="auto" w:fill="F2F2F2"/>
          </w:tcPr>
          <w:p w14:paraId="2B3F13B8" w14:textId="7802FC54" w:rsidR="00A511FD" w:rsidRDefault="00BE545B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2DE45449" w14:textId="77777777" w:rsidR="00A511FD" w:rsidRDefault="00A511FD" w:rsidP="00AC26A9"/>
        </w:tc>
      </w:tr>
      <w:tr w:rsidR="00BE545B" w14:paraId="0036D7E3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6E8AB472" w14:textId="5304E021" w:rsidR="00BE545B" w:rsidRDefault="00BE545B" w:rsidP="00AC26A9">
            <w:r>
              <w:rPr>
                <w:rFonts w:hint="eastAsia"/>
              </w:rPr>
              <w:t>S_EMAIL</w:t>
            </w:r>
          </w:p>
        </w:tc>
        <w:tc>
          <w:tcPr>
            <w:tcW w:w="1353" w:type="dxa"/>
            <w:shd w:val="clear" w:color="auto" w:fill="F2F2F2"/>
          </w:tcPr>
          <w:p w14:paraId="5A3965E9" w14:textId="7D172276" w:rsidR="00BE545B" w:rsidRDefault="00BE545B" w:rsidP="00AC26A9">
            <w:r>
              <w:rPr>
                <w:rFonts w:hint="eastAsia"/>
              </w:rPr>
              <w:t>邮箱</w:t>
            </w:r>
          </w:p>
        </w:tc>
        <w:tc>
          <w:tcPr>
            <w:tcW w:w="1528" w:type="dxa"/>
            <w:shd w:val="clear" w:color="auto" w:fill="F2F2F2"/>
          </w:tcPr>
          <w:p w14:paraId="67077615" w14:textId="5E5CCDE7" w:rsidR="00BE545B" w:rsidRDefault="00BE545B" w:rsidP="00AC26A9">
            <w:r>
              <w:rPr>
                <w:rFonts w:hint="eastAsia"/>
              </w:rPr>
              <w:t>VARCHAR</w:t>
            </w:r>
            <w:r>
              <w:t>(30)</w:t>
            </w:r>
          </w:p>
        </w:tc>
        <w:tc>
          <w:tcPr>
            <w:tcW w:w="1307" w:type="dxa"/>
            <w:shd w:val="clear" w:color="auto" w:fill="F2F2F2"/>
          </w:tcPr>
          <w:p w14:paraId="2449E6B0" w14:textId="77777777" w:rsidR="00BE545B" w:rsidRDefault="00BE545B" w:rsidP="00AC26A9"/>
        </w:tc>
        <w:tc>
          <w:tcPr>
            <w:tcW w:w="1317" w:type="dxa"/>
            <w:shd w:val="clear" w:color="auto" w:fill="F2F2F2"/>
          </w:tcPr>
          <w:p w14:paraId="4223A65C" w14:textId="1D011CD9" w:rsidR="00BE545B" w:rsidRDefault="00132023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6CB1E8A4" w14:textId="77777777" w:rsidR="00BE545B" w:rsidRDefault="00BE545B" w:rsidP="00AC26A9"/>
        </w:tc>
      </w:tr>
      <w:tr w:rsidR="00132023" w14:paraId="559AEFBB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35F2EA6C" w14:textId="03506376" w:rsidR="00132023" w:rsidRDefault="00132023" w:rsidP="00AC26A9">
            <w:r>
              <w:rPr>
                <w:rFonts w:hint="eastAsia"/>
              </w:rPr>
              <w:t>S_</w:t>
            </w:r>
            <w:r>
              <w:t>OTHER_CTACT</w:t>
            </w:r>
          </w:p>
        </w:tc>
        <w:tc>
          <w:tcPr>
            <w:tcW w:w="1353" w:type="dxa"/>
            <w:shd w:val="clear" w:color="auto" w:fill="F2F2F2"/>
          </w:tcPr>
          <w:p w14:paraId="4317FABD" w14:textId="57564DFB" w:rsidR="00132023" w:rsidRDefault="00132023" w:rsidP="00AC26A9">
            <w:r>
              <w:rPr>
                <w:rFonts w:hint="eastAsia"/>
              </w:rPr>
              <w:t>家属联系方式</w:t>
            </w:r>
          </w:p>
        </w:tc>
        <w:tc>
          <w:tcPr>
            <w:tcW w:w="1528" w:type="dxa"/>
            <w:shd w:val="clear" w:color="auto" w:fill="F2F2F2"/>
          </w:tcPr>
          <w:p w14:paraId="09FB05C5" w14:textId="559145DA" w:rsidR="00132023" w:rsidRDefault="00132023" w:rsidP="00AC26A9">
            <w:r>
              <w:rPr>
                <w:rFonts w:hint="eastAsia"/>
              </w:rPr>
              <w:t>VACHAR</w:t>
            </w:r>
            <w:r>
              <w:t>(20)</w:t>
            </w:r>
          </w:p>
        </w:tc>
        <w:tc>
          <w:tcPr>
            <w:tcW w:w="1307" w:type="dxa"/>
            <w:shd w:val="clear" w:color="auto" w:fill="F2F2F2"/>
          </w:tcPr>
          <w:p w14:paraId="7E1919A0" w14:textId="77777777" w:rsidR="00132023" w:rsidRDefault="00132023" w:rsidP="00AC26A9"/>
        </w:tc>
        <w:tc>
          <w:tcPr>
            <w:tcW w:w="1317" w:type="dxa"/>
            <w:shd w:val="clear" w:color="auto" w:fill="F2F2F2"/>
          </w:tcPr>
          <w:p w14:paraId="23F8FEC5" w14:textId="0BA8E1B7" w:rsidR="00132023" w:rsidRDefault="0086642E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225297EC" w14:textId="77777777" w:rsidR="00132023" w:rsidRDefault="00132023" w:rsidP="00AC26A9"/>
        </w:tc>
      </w:tr>
      <w:tr w:rsidR="0094217E" w14:paraId="51EC59A3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62996699" w14:textId="2BDBC2FF" w:rsidR="0094217E" w:rsidRDefault="00B24DB7" w:rsidP="00AC26A9">
            <w:r>
              <w:rPr>
                <w:rFonts w:hint="eastAsia"/>
              </w:rPr>
              <w:t>S_</w:t>
            </w:r>
            <w:r w:rsidR="001936DA">
              <w:t>ENROL_</w:t>
            </w:r>
            <w:r>
              <w:t>MAJOR</w:t>
            </w:r>
          </w:p>
        </w:tc>
        <w:tc>
          <w:tcPr>
            <w:tcW w:w="1353" w:type="dxa"/>
            <w:shd w:val="clear" w:color="auto" w:fill="F2F2F2"/>
          </w:tcPr>
          <w:p w14:paraId="3201DF50" w14:textId="5F5DF831" w:rsidR="0094217E" w:rsidRDefault="001936DA" w:rsidP="00AC26A9">
            <w:r>
              <w:rPr>
                <w:rFonts w:hint="eastAsia"/>
              </w:rPr>
              <w:t>报考</w:t>
            </w:r>
            <w:r w:rsidR="00B24DB7">
              <w:rPr>
                <w:rFonts w:hint="eastAsia"/>
              </w:rPr>
              <w:t>专业</w:t>
            </w:r>
          </w:p>
        </w:tc>
        <w:tc>
          <w:tcPr>
            <w:tcW w:w="1528" w:type="dxa"/>
            <w:shd w:val="clear" w:color="auto" w:fill="F2F2F2"/>
          </w:tcPr>
          <w:p w14:paraId="0CE0D0D7" w14:textId="46D94F47" w:rsidR="0094217E" w:rsidRDefault="00F43096" w:rsidP="00AC26A9">
            <w:r>
              <w:rPr>
                <w:rFonts w:hint="eastAsia"/>
              </w:rPr>
              <w:t>VARCHAR</w:t>
            </w:r>
            <w:r w:rsidR="00A6557E">
              <w:rPr>
                <w:rFonts w:hint="eastAsia"/>
              </w:rPr>
              <w:t>(</w:t>
            </w:r>
            <w:r w:rsidR="00D50246">
              <w:t>20</w:t>
            </w:r>
            <w:r w:rsidR="00A6557E">
              <w:rPr>
                <w:rFonts w:hint="eastAsia"/>
              </w:rPr>
              <w:t>)</w:t>
            </w:r>
          </w:p>
        </w:tc>
        <w:tc>
          <w:tcPr>
            <w:tcW w:w="1307" w:type="dxa"/>
            <w:shd w:val="clear" w:color="auto" w:fill="F2F2F2"/>
          </w:tcPr>
          <w:p w14:paraId="27B8743D" w14:textId="77777777" w:rsidR="0094217E" w:rsidRDefault="0094217E" w:rsidP="00AC26A9"/>
        </w:tc>
        <w:tc>
          <w:tcPr>
            <w:tcW w:w="1317" w:type="dxa"/>
            <w:shd w:val="clear" w:color="auto" w:fill="F2F2F2"/>
          </w:tcPr>
          <w:p w14:paraId="6A502179" w14:textId="3A339BCB" w:rsidR="0094217E" w:rsidRDefault="00BE5C22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1F210C94" w14:textId="684858F3" w:rsidR="0094217E" w:rsidRDefault="00142B5D" w:rsidP="00AC26A9">
            <w:r>
              <w:rPr>
                <w:rFonts w:hint="eastAsia"/>
              </w:rPr>
              <w:t>关联</w:t>
            </w:r>
            <w:r w:rsidR="00A73431">
              <w:rPr>
                <w:rFonts w:hint="eastAsia"/>
              </w:rPr>
              <w:t>院系专业表</w:t>
            </w:r>
            <w:r w:rsidR="00777771">
              <w:rPr>
                <w:rFonts w:hint="eastAsia"/>
              </w:rPr>
              <w:t>：</w:t>
            </w:r>
            <w:r w:rsidR="00777771">
              <w:rPr>
                <w:rFonts w:ascii="Arial" w:eastAsia="黑体" w:hAnsi="Arial"/>
                <w:bCs/>
                <w:szCs w:val="20"/>
              </w:rPr>
              <w:t>T_</w:t>
            </w:r>
            <w:r w:rsidR="00777771">
              <w:rPr>
                <w:rFonts w:ascii="Arial" w:eastAsia="黑体" w:hAnsi="Arial" w:hint="eastAsia"/>
                <w:bCs/>
                <w:szCs w:val="20"/>
              </w:rPr>
              <w:t>RMS</w:t>
            </w:r>
            <w:r w:rsidR="00777771">
              <w:rPr>
                <w:rFonts w:ascii="Arial" w:eastAsia="黑体" w:hAnsi="Arial"/>
                <w:bCs/>
                <w:szCs w:val="20"/>
              </w:rPr>
              <w:t>_DEPARTM</w:t>
            </w:r>
            <w:r w:rsidR="00777771">
              <w:rPr>
                <w:rFonts w:ascii="Arial" w:eastAsia="黑体" w:hAnsi="Arial"/>
                <w:bCs/>
                <w:szCs w:val="20"/>
              </w:rPr>
              <w:lastRenderedPageBreak/>
              <w:t>ENT</w:t>
            </w:r>
          </w:p>
        </w:tc>
      </w:tr>
      <w:tr w:rsidR="0094217E" w14:paraId="266F3738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7337B42E" w14:textId="2B61F54B" w:rsidR="0094217E" w:rsidRDefault="009326C9" w:rsidP="00AC26A9">
            <w:r>
              <w:rPr>
                <w:rFonts w:hint="eastAsia"/>
              </w:rPr>
              <w:lastRenderedPageBreak/>
              <w:t>S_</w:t>
            </w:r>
            <w:r>
              <w:t>POLITIIS</w:t>
            </w:r>
          </w:p>
        </w:tc>
        <w:tc>
          <w:tcPr>
            <w:tcW w:w="1353" w:type="dxa"/>
            <w:shd w:val="clear" w:color="auto" w:fill="F2F2F2"/>
          </w:tcPr>
          <w:p w14:paraId="3B082D1E" w14:textId="10150A85" w:rsidR="0094217E" w:rsidRDefault="008F35E4" w:rsidP="00AC26A9">
            <w:r>
              <w:rPr>
                <w:rFonts w:hint="eastAsia"/>
              </w:rPr>
              <w:t>政治面貌</w:t>
            </w:r>
          </w:p>
        </w:tc>
        <w:tc>
          <w:tcPr>
            <w:tcW w:w="1528" w:type="dxa"/>
            <w:shd w:val="clear" w:color="auto" w:fill="F2F2F2"/>
          </w:tcPr>
          <w:p w14:paraId="43B79AA9" w14:textId="6F925AF8" w:rsidR="0094217E" w:rsidRDefault="00F43096" w:rsidP="00AC26A9">
            <w:r>
              <w:rPr>
                <w:rFonts w:hint="eastAsia"/>
              </w:rPr>
              <w:t>VARCHAR</w:t>
            </w:r>
            <w:r w:rsidR="002253A4">
              <w:rPr>
                <w:rFonts w:hint="eastAsia"/>
              </w:rPr>
              <w:t>(</w:t>
            </w:r>
            <w:r w:rsidR="002253A4">
              <w:t>20</w:t>
            </w:r>
            <w:r w:rsidR="002253A4">
              <w:rPr>
                <w:rFonts w:hint="eastAsia"/>
              </w:rPr>
              <w:t>)</w:t>
            </w:r>
          </w:p>
        </w:tc>
        <w:tc>
          <w:tcPr>
            <w:tcW w:w="1307" w:type="dxa"/>
            <w:shd w:val="clear" w:color="auto" w:fill="F2F2F2"/>
          </w:tcPr>
          <w:p w14:paraId="75B51929" w14:textId="77777777" w:rsidR="0094217E" w:rsidRDefault="0094217E" w:rsidP="00AC26A9"/>
        </w:tc>
        <w:tc>
          <w:tcPr>
            <w:tcW w:w="1317" w:type="dxa"/>
            <w:shd w:val="clear" w:color="auto" w:fill="F2F2F2"/>
          </w:tcPr>
          <w:p w14:paraId="3F933CF2" w14:textId="2C4430E0" w:rsidR="0094217E" w:rsidRDefault="00A57135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4AE8C3A4" w14:textId="77777777" w:rsidR="00063ABC" w:rsidRDefault="00063ABC" w:rsidP="00063ABC">
            <w:r>
              <w:rPr>
                <w:rFonts w:hint="eastAsia"/>
              </w:rPr>
              <w:t>关联字典表：“</w:t>
            </w:r>
            <w:r>
              <w:rPr>
                <w:rFonts w:hint="eastAsia"/>
              </w:rPr>
              <w:t>POLITICAL_STATUS</w:t>
            </w:r>
            <w:r>
              <w:rPr>
                <w:rFonts w:hint="eastAsia"/>
              </w:rPr>
              <w:t>”</w:t>
            </w:r>
          </w:p>
          <w:p w14:paraId="5EA6574C" w14:textId="77777777" w:rsidR="00063ABC" w:rsidRDefault="00063ABC" w:rsidP="00063ABC">
            <w:r>
              <w:t>zgdy-</w:t>
            </w:r>
            <w:r>
              <w:rPr>
                <w:rFonts w:hint="eastAsia"/>
              </w:rPr>
              <w:t>中共党员、</w:t>
            </w:r>
            <w:r>
              <w:rPr>
                <w:rFonts w:hint="eastAsia"/>
              </w:rPr>
              <w:t>zgybdy</w:t>
            </w:r>
            <w:r>
              <w:t>-</w:t>
            </w:r>
            <w:r>
              <w:rPr>
                <w:rFonts w:hint="eastAsia"/>
              </w:rPr>
              <w:t>中共预备党员、</w:t>
            </w:r>
            <w:r>
              <w:rPr>
                <w:rFonts w:hint="eastAsia"/>
              </w:rPr>
              <w:t>gqty</w:t>
            </w:r>
            <w:r>
              <w:t>-</w:t>
            </w:r>
            <w:r>
              <w:rPr>
                <w:rFonts w:hint="eastAsia"/>
              </w:rPr>
              <w:t>共青团员、</w:t>
            </w:r>
            <w:r>
              <w:rPr>
                <w:rFonts w:hint="eastAsia"/>
              </w:rPr>
              <w:t>qz</w:t>
            </w:r>
            <w:r>
              <w:t>-</w:t>
            </w:r>
            <w:r>
              <w:rPr>
                <w:rFonts w:hint="eastAsia"/>
              </w:rPr>
              <w:t>群众</w:t>
            </w:r>
          </w:p>
          <w:p w14:paraId="0E95DDEB" w14:textId="309E7B31" w:rsidR="0094217E" w:rsidRDefault="0094217E" w:rsidP="00AC26A9"/>
        </w:tc>
      </w:tr>
      <w:tr w:rsidR="00D02727" w14:paraId="317F9712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6CC08586" w14:textId="187CD3F1" w:rsidR="00D02727" w:rsidRDefault="00D02727" w:rsidP="00AC26A9">
            <w:r>
              <w:rPr>
                <w:rFonts w:hint="eastAsia"/>
              </w:rPr>
              <w:t>S_</w:t>
            </w:r>
            <w:r w:rsidR="00387BB9">
              <w:t xml:space="preserve">DATA </w:t>
            </w:r>
            <w:r>
              <w:t>_FLAG</w:t>
            </w:r>
          </w:p>
        </w:tc>
        <w:tc>
          <w:tcPr>
            <w:tcW w:w="1353" w:type="dxa"/>
            <w:shd w:val="clear" w:color="auto" w:fill="F2F2F2"/>
          </w:tcPr>
          <w:p w14:paraId="30CF630A" w14:textId="26CDE26B" w:rsidR="00D02727" w:rsidRDefault="00B5731A" w:rsidP="00AC26A9">
            <w:r>
              <w:rPr>
                <w:rFonts w:hint="eastAsia"/>
              </w:rPr>
              <w:t>数据状态</w:t>
            </w:r>
          </w:p>
        </w:tc>
        <w:tc>
          <w:tcPr>
            <w:tcW w:w="1528" w:type="dxa"/>
            <w:shd w:val="clear" w:color="auto" w:fill="F2F2F2"/>
          </w:tcPr>
          <w:p w14:paraId="1F173CB1" w14:textId="485AD63D" w:rsidR="00D02727" w:rsidRDefault="003172AA" w:rsidP="00AC26A9">
            <w:r>
              <w:t>VARCHAR(10)</w:t>
            </w:r>
          </w:p>
        </w:tc>
        <w:tc>
          <w:tcPr>
            <w:tcW w:w="1307" w:type="dxa"/>
            <w:shd w:val="clear" w:color="auto" w:fill="F2F2F2"/>
          </w:tcPr>
          <w:p w14:paraId="598025C5" w14:textId="77777777" w:rsidR="00D02727" w:rsidRDefault="00D02727" w:rsidP="00AC26A9"/>
        </w:tc>
        <w:tc>
          <w:tcPr>
            <w:tcW w:w="1317" w:type="dxa"/>
            <w:shd w:val="clear" w:color="auto" w:fill="F2F2F2"/>
          </w:tcPr>
          <w:p w14:paraId="2435DDBF" w14:textId="7E242B7B" w:rsidR="00D02727" w:rsidRDefault="006A19C8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4188A06F" w14:textId="462567DF" w:rsidR="009B6205" w:rsidRDefault="009D67ED" w:rsidP="009D67ED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有效、</w:t>
            </w:r>
            <w:r>
              <w:t>2-</w:t>
            </w:r>
            <w:r>
              <w:rPr>
                <w:rFonts w:hint="eastAsia"/>
              </w:rPr>
              <w:t>删除</w:t>
            </w:r>
          </w:p>
        </w:tc>
      </w:tr>
    </w:tbl>
    <w:p w14:paraId="1D0A42F7" w14:textId="563E0688" w:rsidR="0094217E" w:rsidRDefault="0094217E"/>
    <w:p w14:paraId="26DCF755" w14:textId="531540B2" w:rsidR="00843596" w:rsidRPr="00777028" w:rsidRDefault="00843596" w:rsidP="00843596">
      <w:pPr>
        <w:pStyle w:val="2"/>
        <w:numPr>
          <w:ilvl w:val="1"/>
          <w:numId w:val="4"/>
        </w:numPr>
        <w:tabs>
          <w:tab w:val="clear" w:pos="432"/>
        </w:tabs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 w:rsidRPr="00C2017A">
        <w:rPr>
          <w:rFonts w:ascii="Arial" w:eastAsia="黑体" w:hAnsi="Arial" w:cs="Times New Roman" w:hint="eastAsia"/>
          <w:bCs w:val="0"/>
          <w:kern w:val="0"/>
          <w:szCs w:val="20"/>
        </w:rPr>
        <w:t>T_RMS</w:t>
      </w:r>
      <w:r w:rsidRPr="00C2017A">
        <w:rPr>
          <w:rFonts w:ascii="Arial" w:eastAsia="黑体" w:hAnsi="Arial" w:cs="Times New Roman"/>
          <w:bCs w:val="0"/>
          <w:kern w:val="0"/>
          <w:szCs w:val="20"/>
        </w:rPr>
        <w:t>_</w:t>
      </w:r>
      <w:r w:rsidR="007E4E1E">
        <w:rPr>
          <w:rFonts w:ascii="Arial" w:eastAsia="黑体" w:hAnsi="Arial" w:cs="Times New Roman"/>
          <w:bCs w:val="0"/>
          <w:kern w:val="0"/>
          <w:szCs w:val="20"/>
        </w:rPr>
        <w:t>RECRUITMSINFO</w:t>
      </w:r>
      <w:r>
        <w:rPr>
          <w:rFonts w:ascii="Arial" w:eastAsia="黑体" w:hAnsi="Arial" w:cs="Times New Roman"/>
          <w:bCs w:val="0"/>
          <w:kern w:val="0"/>
          <w:szCs w:val="20"/>
        </w:rPr>
        <w:t xml:space="preserve"> </w:t>
      </w:r>
      <w:r w:rsidRPr="00C2017A">
        <w:rPr>
          <w:rFonts w:ascii="Arial" w:eastAsia="黑体" w:hAnsi="Arial" w:cs="Times New Roman" w:hint="eastAsia"/>
          <w:bCs w:val="0"/>
          <w:kern w:val="0"/>
          <w:szCs w:val="20"/>
        </w:rPr>
        <w:t>新生</w:t>
      </w:r>
      <w:r w:rsidR="00004966">
        <w:rPr>
          <w:rFonts w:ascii="Arial" w:eastAsia="黑体" w:hAnsi="Arial" w:cs="Times New Roman" w:hint="eastAsia"/>
          <w:bCs w:val="0"/>
          <w:kern w:val="0"/>
          <w:szCs w:val="20"/>
        </w:rPr>
        <w:t>录取</w:t>
      </w:r>
      <w:r w:rsidRPr="00C2017A">
        <w:rPr>
          <w:rFonts w:ascii="Arial" w:eastAsia="黑体" w:hAnsi="Arial" w:cs="Times New Roman" w:hint="eastAsia"/>
          <w:bCs w:val="0"/>
          <w:kern w:val="0"/>
          <w:szCs w:val="20"/>
        </w:rPr>
        <w:t>信息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表</w:t>
      </w:r>
    </w:p>
    <w:tbl>
      <w:tblPr>
        <w:tblW w:w="9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28"/>
        <w:gridCol w:w="1307"/>
        <w:gridCol w:w="1317"/>
        <w:gridCol w:w="2366"/>
      </w:tblGrid>
      <w:tr w:rsidR="00843596" w14:paraId="545443BA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060932DA" w14:textId="77777777" w:rsidR="00843596" w:rsidRDefault="00843596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29F086CD" w14:textId="77777777" w:rsidR="00843596" w:rsidRDefault="00843596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28" w:type="dxa"/>
            <w:shd w:val="clear" w:color="auto" w:fill="F2F2F2"/>
          </w:tcPr>
          <w:p w14:paraId="0B702365" w14:textId="77777777" w:rsidR="00843596" w:rsidRDefault="00843596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307" w:type="dxa"/>
            <w:shd w:val="clear" w:color="auto" w:fill="F2F2F2"/>
          </w:tcPr>
          <w:p w14:paraId="680A80A7" w14:textId="77777777" w:rsidR="00843596" w:rsidRDefault="00843596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75F671E3" w14:textId="77777777" w:rsidR="00843596" w:rsidRDefault="00843596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66" w:type="dxa"/>
            <w:shd w:val="clear" w:color="auto" w:fill="F2F2F2"/>
          </w:tcPr>
          <w:p w14:paraId="0A7C0EE6" w14:textId="77777777" w:rsidR="00843596" w:rsidRDefault="00843596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43596" w14:paraId="1F1F4C4C" w14:textId="77777777" w:rsidTr="00AC26A9">
        <w:trPr>
          <w:trHeight w:val="884"/>
        </w:trPr>
        <w:tc>
          <w:tcPr>
            <w:tcW w:w="1614" w:type="dxa"/>
            <w:shd w:val="clear" w:color="auto" w:fill="F2F2F2"/>
          </w:tcPr>
          <w:p w14:paraId="3FB71CEC" w14:textId="77777777" w:rsidR="00843596" w:rsidRDefault="00843596" w:rsidP="00AC26A9">
            <w:r>
              <w:t>N_STUDENT</w:t>
            </w:r>
            <w:r>
              <w:rPr>
                <w:rFonts w:hint="eastAsia"/>
              </w:rPr>
              <w:t xml:space="preserve"> _</w:t>
            </w:r>
            <w:r>
              <w:t>ID</w:t>
            </w:r>
          </w:p>
        </w:tc>
        <w:tc>
          <w:tcPr>
            <w:tcW w:w="1353" w:type="dxa"/>
            <w:shd w:val="clear" w:color="auto" w:fill="F2F2F2"/>
          </w:tcPr>
          <w:p w14:paraId="6EDD6837" w14:textId="77777777" w:rsidR="00843596" w:rsidRDefault="00843596" w:rsidP="00AC26A9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528" w:type="dxa"/>
            <w:shd w:val="clear" w:color="auto" w:fill="F2F2F2"/>
          </w:tcPr>
          <w:p w14:paraId="3EF4080E" w14:textId="77777777" w:rsidR="00843596" w:rsidRDefault="00843596" w:rsidP="00AC26A9">
            <w:r>
              <w:t>INT(10)</w:t>
            </w:r>
          </w:p>
        </w:tc>
        <w:tc>
          <w:tcPr>
            <w:tcW w:w="1307" w:type="dxa"/>
            <w:shd w:val="clear" w:color="auto" w:fill="F2F2F2"/>
          </w:tcPr>
          <w:p w14:paraId="32E5E784" w14:textId="77777777" w:rsidR="00843596" w:rsidRDefault="00843596" w:rsidP="00AC26A9">
            <w:r>
              <w:rPr>
                <w:rFonts w:hint="eastAsia"/>
              </w:rPr>
              <w:t>主键</w:t>
            </w:r>
          </w:p>
        </w:tc>
        <w:tc>
          <w:tcPr>
            <w:tcW w:w="1317" w:type="dxa"/>
            <w:shd w:val="clear" w:color="auto" w:fill="F2F2F2"/>
          </w:tcPr>
          <w:p w14:paraId="38EF720B" w14:textId="77777777" w:rsidR="00843596" w:rsidRDefault="00843596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54F6E796" w14:textId="77777777" w:rsidR="00843596" w:rsidRDefault="00843596" w:rsidP="00AC26A9"/>
        </w:tc>
      </w:tr>
      <w:tr w:rsidR="001E713C" w14:paraId="41B50C3E" w14:textId="77777777" w:rsidTr="00AC26A9">
        <w:trPr>
          <w:trHeight w:val="884"/>
        </w:trPr>
        <w:tc>
          <w:tcPr>
            <w:tcW w:w="1614" w:type="dxa"/>
            <w:shd w:val="clear" w:color="auto" w:fill="F2F2F2"/>
          </w:tcPr>
          <w:p w14:paraId="32B80551" w14:textId="4E9C9901" w:rsidR="001E713C" w:rsidRDefault="001E713C" w:rsidP="001E713C">
            <w:r>
              <w:rPr>
                <w:rFonts w:hint="eastAsia"/>
              </w:rPr>
              <w:t>S_</w:t>
            </w:r>
            <w:r>
              <w:t>CANDIDATE_NUM</w:t>
            </w:r>
          </w:p>
        </w:tc>
        <w:tc>
          <w:tcPr>
            <w:tcW w:w="1353" w:type="dxa"/>
            <w:shd w:val="clear" w:color="auto" w:fill="F2F2F2"/>
          </w:tcPr>
          <w:p w14:paraId="58B0B6D0" w14:textId="68A68863" w:rsidR="001E713C" w:rsidRDefault="001E713C" w:rsidP="001E713C">
            <w:r>
              <w:rPr>
                <w:rFonts w:hint="eastAsia"/>
              </w:rPr>
              <w:t>准考证</w:t>
            </w:r>
            <w:r>
              <w:rPr>
                <w:rFonts w:hint="eastAsia"/>
                <w:noProof/>
              </w:rPr>
              <w:t>号</w:t>
            </w:r>
          </w:p>
        </w:tc>
        <w:tc>
          <w:tcPr>
            <w:tcW w:w="1528" w:type="dxa"/>
            <w:shd w:val="clear" w:color="auto" w:fill="F2F2F2"/>
          </w:tcPr>
          <w:p w14:paraId="0E6220DB" w14:textId="57CB33AD" w:rsidR="001E713C" w:rsidRDefault="001E713C" w:rsidP="001E713C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307" w:type="dxa"/>
            <w:shd w:val="clear" w:color="auto" w:fill="F2F2F2"/>
          </w:tcPr>
          <w:p w14:paraId="65933C7C" w14:textId="77777777" w:rsidR="001E713C" w:rsidRDefault="001E713C" w:rsidP="001E713C"/>
        </w:tc>
        <w:tc>
          <w:tcPr>
            <w:tcW w:w="1317" w:type="dxa"/>
            <w:shd w:val="clear" w:color="auto" w:fill="F2F2F2"/>
          </w:tcPr>
          <w:p w14:paraId="5C845376" w14:textId="298A5B66" w:rsidR="001E713C" w:rsidRDefault="001E713C" w:rsidP="001E713C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5B82BDB7" w14:textId="77777777" w:rsidR="001E713C" w:rsidRDefault="001E713C" w:rsidP="001E713C"/>
        </w:tc>
      </w:tr>
      <w:tr w:rsidR="00843596" w14:paraId="0D237614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0EBEBB2E" w14:textId="77777777" w:rsidR="00843596" w:rsidRDefault="00843596" w:rsidP="00AC26A9">
            <w:r>
              <w:t>S_STUDENT</w:t>
            </w:r>
            <w:r>
              <w:rPr>
                <w:rFonts w:hint="eastAsia"/>
              </w:rPr>
              <w:t>_NAME</w:t>
            </w:r>
          </w:p>
        </w:tc>
        <w:tc>
          <w:tcPr>
            <w:tcW w:w="1353" w:type="dxa"/>
            <w:shd w:val="clear" w:color="auto" w:fill="F2F2F2"/>
          </w:tcPr>
          <w:p w14:paraId="461F96B2" w14:textId="77777777" w:rsidR="00843596" w:rsidRDefault="00843596" w:rsidP="00AC26A9">
            <w:r>
              <w:rPr>
                <w:rFonts w:hint="eastAsia"/>
              </w:rPr>
              <w:t>学生姓名</w:t>
            </w:r>
          </w:p>
        </w:tc>
        <w:tc>
          <w:tcPr>
            <w:tcW w:w="1528" w:type="dxa"/>
            <w:shd w:val="clear" w:color="auto" w:fill="F2F2F2"/>
          </w:tcPr>
          <w:p w14:paraId="44E51357" w14:textId="77777777" w:rsidR="00843596" w:rsidRDefault="00843596" w:rsidP="00AC26A9">
            <w:r>
              <w:rPr>
                <w:rFonts w:hint="eastAsia"/>
              </w:rPr>
              <w:t>VARCHAR(256)</w:t>
            </w:r>
          </w:p>
        </w:tc>
        <w:tc>
          <w:tcPr>
            <w:tcW w:w="1307" w:type="dxa"/>
            <w:shd w:val="clear" w:color="auto" w:fill="F2F2F2"/>
          </w:tcPr>
          <w:p w14:paraId="2323C0EE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2DAD3983" w14:textId="77777777" w:rsidR="00843596" w:rsidRDefault="00843596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69842244" w14:textId="77777777" w:rsidR="00843596" w:rsidRDefault="00843596" w:rsidP="00AC26A9"/>
        </w:tc>
      </w:tr>
      <w:tr w:rsidR="00843596" w14:paraId="7EB261D0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24759BE8" w14:textId="77777777" w:rsidR="00843596" w:rsidRDefault="00843596" w:rsidP="00AC26A9">
            <w:r>
              <w:rPr>
                <w:rFonts w:hint="eastAsia"/>
              </w:rPr>
              <w:t>S</w:t>
            </w:r>
            <w:r>
              <w:t>_STUDENT</w:t>
            </w:r>
            <w:r>
              <w:rPr>
                <w:rFonts w:hint="eastAsia"/>
              </w:rPr>
              <w:t xml:space="preserve"> _</w:t>
            </w:r>
            <w:r>
              <w:t>NO</w:t>
            </w:r>
          </w:p>
        </w:tc>
        <w:tc>
          <w:tcPr>
            <w:tcW w:w="1353" w:type="dxa"/>
            <w:shd w:val="clear" w:color="auto" w:fill="F2F2F2"/>
          </w:tcPr>
          <w:p w14:paraId="4EEAE76D" w14:textId="77777777" w:rsidR="00843596" w:rsidRDefault="00843596" w:rsidP="00AC26A9">
            <w:r>
              <w:rPr>
                <w:rFonts w:hint="eastAsia"/>
              </w:rPr>
              <w:t>学生学号</w:t>
            </w:r>
          </w:p>
        </w:tc>
        <w:tc>
          <w:tcPr>
            <w:tcW w:w="1528" w:type="dxa"/>
            <w:shd w:val="clear" w:color="auto" w:fill="F2F2F2"/>
          </w:tcPr>
          <w:p w14:paraId="24BD19C4" w14:textId="77777777" w:rsidR="00843596" w:rsidRDefault="00843596" w:rsidP="00AC26A9">
            <w:r>
              <w:rPr>
                <w:rFonts w:hint="eastAsia"/>
              </w:rPr>
              <w:t>VARCHAR(50)</w:t>
            </w:r>
          </w:p>
        </w:tc>
        <w:tc>
          <w:tcPr>
            <w:tcW w:w="1307" w:type="dxa"/>
            <w:shd w:val="clear" w:color="auto" w:fill="F2F2F2"/>
          </w:tcPr>
          <w:p w14:paraId="05922D87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53E945CB" w14:textId="77777777" w:rsidR="00843596" w:rsidRDefault="00843596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37276DF7" w14:textId="77777777" w:rsidR="00843596" w:rsidRDefault="00843596" w:rsidP="00AC26A9"/>
        </w:tc>
      </w:tr>
      <w:tr w:rsidR="00843596" w14:paraId="0CA0DC56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1C5F5489" w14:textId="77777777" w:rsidR="00843596" w:rsidRDefault="00843596" w:rsidP="00AC26A9">
            <w:r>
              <w:t>N_AGE</w:t>
            </w:r>
          </w:p>
        </w:tc>
        <w:tc>
          <w:tcPr>
            <w:tcW w:w="1353" w:type="dxa"/>
            <w:shd w:val="clear" w:color="auto" w:fill="F2F2F2"/>
          </w:tcPr>
          <w:p w14:paraId="103ADBDF" w14:textId="77777777" w:rsidR="00843596" w:rsidRDefault="00843596" w:rsidP="00AC26A9">
            <w:r>
              <w:rPr>
                <w:rFonts w:hint="eastAsia"/>
              </w:rPr>
              <w:t>年龄</w:t>
            </w:r>
          </w:p>
        </w:tc>
        <w:tc>
          <w:tcPr>
            <w:tcW w:w="1528" w:type="dxa"/>
            <w:shd w:val="clear" w:color="auto" w:fill="F2F2F2"/>
          </w:tcPr>
          <w:p w14:paraId="3D11B428" w14:textId="282B36B8" w:rsidR="00843596" w:rsidRDefault="008F5F3F" w:rsidP="00AC26A9">
            <w:r>
              <w:t>INT</w:t>
            </w:r>
          </w:p>
        </w:tc>
        <w:tc>
          <w:tcPr>
            <w:tcW w:w="1307" w:type="dxa"/>
            <w:shd w:val="clear" w:color="auto" w:fill="F2F2F2"/>
          </w:tcPr>
          <w:p w14:paraId="6B393A92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0D88DD4A" w14:textId="77777777" w:rsidR="00843596" w:rsidRDefault="00843596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569E293D" w14:textId="77777777" w:rsidR="00843596" w:rsidRDefault="00843596" w:rsidP="00AC26A9"/>
        </w:tc>
      </w:tr>
      <w:tr w:rsidR="00843596" w14:paraId="70BCAE3F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1231742F" w14:textId="77777777" w:rsidR="00843596" w:rsidRDefault="00843596" w:rsidP="00AC26A9">
            <w:r>
              <w:t>C</w:t>
            </w:r>
            <w:r>
              <w:rPr>
                <w:rFonts w:hint="eastAsia"/>
              </w:rPr>
              <w:t>_</w:t>
            </w:r>
            <w:r>
              <w:t>SEX</w:t>
            </w:r>
          </w:p>
        </w:tc>
        <w:tc>
          <w:tcPr>
            <w:tcW w:w="1353" w:type="dxa"/>
            <w:shd w:val="clear" w:color="auto" w:fill="F2F2F2"/>
          </w:tcPr>
          <w:p w14:paraId="0E42F79C" w14:textId="77777777" w:rsidR="00843596" w:rsidRDefault="00843596" w:rsidP="00AC26A9">
            <w:r>
              <w:rPr>
                <w:rFonts w:hint="eastAsia"/>
              </w:rPr>
              <w:t>性别</w:t>
            </w:r>
          </w:p>
        </w:tc>
        <w:tc>
          <w:tcPr>
            <w:tcW w:w="1528" w:type="dxa"/>
            <w:shd w:val="clear" w:color="auto" w:fill="F2F2F2"/>
          </w:tcPr>
          <w:p w14:paraId="3A21C88E" w14:textId="77777777" w:rsidR="00843596" w:rsidRDefault="00843596" w:rsidP="00AC26A9">
            <w:r>
              <w:t>CHAR(5)</w:t>
            </w:r>
          </w:p>
        </w:tc>
        <w:tc>
          <w:tcPr>
            <w:tcW w:w="1307" w:type="dxa"/>
            <w:shd w:val="clear" w:color="auto" w:fill="F2F2F2"/>
          </w:tcPr>
          <w:p w14:paraId="3D17C1DC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5374D955" w14:textId="77777777" w:rsidR="00843596" w:rsidRDefault="00843596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44C26580" w14:textId="77777777" w:rsidR="00843596" w:rsidRDefault="00843596" w:rsidP="00AC26A9"/>
        </w:tc>
      </w:tr>
      <w:tr w:rsidR="00843596" w14:paraId="1CD9C7BD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1175A36C" w14:textId="77777777" w:rsidR="00843596" w:rsidRDefault="00843596" w:rsidP="00AC26A9">
            <w:r>
              <w:t>S_ADDRESS</w:t>
            </w:r>
          </w:p>
        </w:tc>
        <w:tc>
          <w:tcPr>
            <w:tcW w:w="1353" w:type="dxa"/>
            <w:shd w:val="clear" w:color="auto" w:fill="F2F2F2"/>
          </w:tcPr>
          <w:p w14:paraId="690B1583" w14:textId="77777777" w:rsidR="00843596" w:rsidRDefault="00843596" w:rsidP="00AC26A9">
            <w:r>
              <w:rPr>
                <w:rFonts w:hint="eastAsia"/>
              </w:rPr>
              <w:t>通讯地址</w:t>
            </w:r>
          </w:p>
        </w:tc>
        <w:tc>
          <w:tcPr>
            <w:tcW w:w="1528" w:type="dxa"/>
            <w:shd w:val="clear" w:color="auto" w:fill="F2F2F2"/>
          </w:tcPr>
          <w:p w14:paraId="69453407" w14:textId="61BB1AF8" w:rsidR="00843596" w:rsidRDefault="00843596" w:rsidP="00AC26A9">
            <w:r>
              <w:t>VARCHAR(</w:t>
            </w:r>
            <w:r w:rsidR="00AC273B">
              <w:t>255</w:t>
            </w:r>
            <w:r>
              <w:t>)</w:t>
            </w:r>
          </w:p>
        </w:tc>
        <w:tc>
          <w:tcPr>
            <w:tcW w:w="1307" w:type="dxa"/>
            <w:shd w:val="clear" w:color="auto" w:fill="F2F2F2"/>
          </w:tcPr>
          <w:p w14:paraId="1EE9F0E6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0FCB60CE" w14:textId="77777777" w:rsidR="00843596" w:rsidRDefault="00843596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084D69A0" w14:textId="77777777" w:rsidR="00843596" w:rsidRDefault="00843596" w:rsidP="00AC26A9"/>
        </w:tc>
      </w:tr>
      <w:tr w:rsidR="00843596" w14:paraId="69A9D0B0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69D0625E" w14:textId="77777777" w:rsidR="00843596" w:rsidRDefault="00843596" w:rsidP="00AC26A9">
            <w:r>
              <w:rPr>
                <w:rFonts w:hint="eastAsia"/>
              </w:rPr>
              <w:t>S</w:t>
            </w:r>
            <w:r>
              <w:t>_CONTACT</w:t>
            </w:r>
          </w:p>
        </w:tc>
        <w:tc>
          <w:tcPr>
            <w:tcW w:w="1353" w:type="dxa"/>
            <w:shd w:val="clear" w:color="auto" w:fill="F2F2F2"/>
          </w:tcPr>
          <w:p w14:paraId="7A5A9FA3" w14:textId="77777777" w:rsidR="00843596" w:rsidRDefault="00843596" w:rsidP="00AC26A9">
            <w:r>
              <w:rPr>
                <w:rFonts w:hint="eastAsia"/>
              </w:rPr>
              <w:t>联系方式</w:t>
            </w:r>
          </w:p>
        </w:tc>
        <w:tc>
          <w:tcPr>
            <w:tcW w:w="1528" w:type="dxa"/>
            <w:shd w:val="clear" w:color="auto" w:fill="F2F2F2"/>
          </w:tcPr>
          <w:p w14:paraId="01AB3B36" w14:textId="77777777" w:rsidR="00843596" w:rsidRDefault="00843596" w:rsidP="00AC26A9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07" w:type="dxa"/>
            <w:shd w:val="clear" w:color="auto" w:fill="F2F2F2"/>
          </w:tcPr>
          <w:p w14:paraId="210B37FF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46700004" w14:textId="77777777" w:rsidR="00843596" w:rsidRDefault="00843596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51BD63C8" w14:textId="77777777" w:rsidR="00843596" w:rsidRDefault="00843596" w:rsidP="00AC26A9"/>
        </w:tc>
      </w:tr>
      <w:tr w:rsidR="00843596" w14:paraId="266CBE72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32B7D265" w14:textId="77777777" w:rsidR="00843596" w:rsidRDefault="00843596" w:rsidP="00AC26A9">
            <w:r>
              <w:rPr>
                <w:rFonts w:hint="eastAsia"/>
              </w:rPr>
              <w:t>S_EMAIL</w:t>
            </w:r>
          </w:p>
        </w:tc>
        <w:tc>
          <w:tcPr>
            <w:tcW w:w="1353" w:type="dxa"/>
            <w:shd w:val="clear" w:color="auto" w:fill="F2F2F2"/>
          </w:tcPr>
          <w:p w14:paraId="510F3A17" w14:textId="77777777" w:rsidR="00843596" w:rsidRDefault="00843596" w:rsidP="00AC26A9">
            <w:r>
              <w:rPr>
                <w:rFonts w:hint="eastAsia"/>
              </w:rPr>
              <w:t>邮箱</w:t>
            </w:r>
          </w:p>
        </w:tc>
        <w:tc>
          <w:tcPr>
            <w:tcW w:w="1528" w:type="dxa"/>
            <w:shd w:val="clear" w:color="auto" w:fill="F2F2F2"/>
          </w:tcPr>
          <w:p w14:paraId="5034768C" w14:textId="77777777" w:rsidR="00843596" w:rsidRDefault="00843596" w:rsidP="00AC26A9">
            <w:r>
              <w:rPr>
                <w:rFonts w:hint="eastAsia"/>
              </w:rPr>
              <w:t>VARCHAR</w:t>
            </w:r>
            <w:r>
              <w:t>(30)</w:t>
            </w:r>
          </w:p>
        </w:tc>
        <w:tc>
          <w:tcPr>
            <w:tcW w:w="1307" w:type="dxa"/>
            <w:shd w:val="clear" w:color="auto" w:fill="F2F2F2"/>
          </w:tcPr>
          <w:p w14:paraId="07B4ABCF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392FDA99" w14:textId="77777777" w:rsidR="00843596" w:rsidRDefault="00843596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7BE1F479" w14:textId="77777777" w:rsidR="00843596" w:rsidRDefault="00843596" w:rsidP="00AC26A9"/>
        </w:tc>
      </w:tr>
      <w:tr w:rsidR="00843596" w14:paraId="043482B2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34D2D1E3" w14:textId="77777777" w:rsidR="00843596" w:rsidRDefault="00843596" w:rsidP="00AC26A9">
            <w:r>
              <w:rPr>
                <w:rFonts w:hint="eastAsia"/>
              </w:rPr>
              <w:lastRenderedPageBreak/>
              <w:t>S_</w:t>
            </w:r>
            <w:r>
              <w:t>OTHER_CTACT</w:t>
            </w:r>
          </w:p>
        </w:tc>
        <w:tc>
          <w:tcPr>
            <w:tcW w:w="1353" w:type="dxa"/>
            <w:shd w:val="clear" w:color="auto" w:fill="F2F2F2"/>
          </w:tcPr>
          <w:p w14:paraId="16CACD54" w14:textId="77777777" w:rsidR="00843596" w:rsidRDefault="00843596" w:rsidP="00AC26A9">
            <w:r>
              <w:rPr>
                <w:rFonts w:hint="eastAsia"/>
              </w:rPr>
              <w:t>家属联系方式</w:t>
            </w:r>
          </w:p>
        </w:tc>
        <w:tc>
          <w:tcPr>
            <w:tcW w:w="1528" w:type="dxa"/>
            <w:shd w:val="clear" w:color="auto" w:fill="F2F2F2"/>
          </w:tcPr>
          <w:p w14:paraId="7D33DD83" w14:textId="77777777" w:rsidR="00843596" w:rsidRDefault="00843596" w:rsidP="00AC26A9">
            <w:r>
              <w:rPr>
                <w:rFonts w:hint="eastAsia"/>
              </w:rPr>
              <w:t>VACHAR</w:t>
            </w:r>
            <w:r>
              <w:t>(20)</w:t>
            </w:r>
          </w:p>
        </w:tc>
        <w:tc>
          <w:tcPr>
            <w:tcW w:w="1307" w:type="dxa"/>
            <w:shd w:val="clear" w:color="auto" w:fill="F2F2F2"/>
          </w:tcPr>
          <w:p w14:paraId="49C5EE2A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494E9999" w14:textId="77777777" w:rsidR="00843596" w:rsidRDefault="00843596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67676257" w14:textId="77777777" w:rsidR="00843596" w:rsidRDefault="00843596" w:rsidP="00AC26A9"/>
        </w:tc>
      </w:tr>
      <w:tr w:rsidR="006C6C39" w14:paraId="63351B56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24A35491" w14:textId="302427D8" w:rsidR="006C6C39" w:rsidRDefault="006C6C39" w:rsidP="00AC26A9">
            <w:r>
              <w:rPr>
                <w:rFonts w:hint="eastAsia"/>
              </w:rPr>
              <w:t>S_</w:t>
            </w:r>
            <w:r>
              <w:t>ENROL_MAJOR</w:t>
            </w:r>
          </w:p>
        </w:tc>
        <w:tc>
          <w:tcPr>
            <w:tcW w:w="1353" w:type="dxa"/>
            <w:shd w:val="clear" w:color="auto" w:fill="F2F2F2"/>
          </w:tcPr>
          <w:p w14:paraId="28EFF5F9" w14:textId="0FC07682" w:rsidR="006C6C39" w:rsidRDefault="00060F1E" w:rsidP="00AC26A9">
            <w:r>
              <w:rPr>
                <w:rFonts w:hint="eastAsia"/>
              </w:rPr>
              <w:t>报考专业</w:t>
            </w:r>
          </w:p>
        </w:tc>
        <w:tc>
          <w:tcPr>
            <w:tcW w:w="1528" w:type="dxa"/>
            <w:shd w:val="clear" w:color="auto" w:fill="F2F2F2"/>
          </w:tcPr>
          <w:p w14:paraId="18BC2D3F" w14:textId="490E74A1" w:rsidR="006C6C39" w:rsidRDefault="00060F1E" w:rsidP="00AC26A9">
            <w:r>
              <w:rPr>
                <w:rFonts w:hint="eastAsia"/>
              </w:rPr>
              <w:t>VACHAR</w:t>
            </w:r>
            <w:r>
              <w:t>(20)</w:t>
            </w:r>
          </w:p>
        </w:tc>
        <w:tc>
          <w:tcPr>
            <w:tcW w:w="1307" w:type="dxa"/>
            <w:shd w:val="clear" w:color="auto" w:fill="F2F2F2"/>
          </w:tcPr>
          <w:p w14:paraId="062090EC" w14:textId="77777777" w:rsidR="006C6C39" w:rsidRDefault="006C6C39" w:rsidP="00AC26A9"/>
        </w:tc>
        <w:tc>
          <w:tcPr>
            <w:tcW w:w="1317" w:type="dxa"/>
            <w:shd w:val="clear" w:color="auto" w:fill="F2F2F2"/>
          </w:tcPr>
          <w:p w14:paraId="2A6468B4" w14:textId="4A9D2F69" w:rsidR="006C6C39" w:rsidRDefault="00060F1E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6911995B" w14:textId="2D289EE0" w:rsidR="006C6C39" w:rsidRDefault="00B76183" w:rsidP="00AC26A9">
            <w:r>
              <w:rPr>
                <w:rFonts w:hint="eastAsia"/>
              </w:rPr>
              <w:t>关联院系专业表：</w:t>
            </w:r>
            <w:r>
              <w:rPr>
                <w:rFonts w:ascii="Arial" w:eastAsia="黑体" w:hAnsi="Arial"/>
                <w:bCs/>
                <w:szCs w:val="20"/>
              </w:rPr>
              <w:t>T_</w:t>
            </w:r>
            <w:r>
              <w:rPr>
                <w:rFonts w:ascii="Arial" w:eastAsia="黑体" w:hAnsi="Arial" w:hint="eastAsia"/>
                <w:bCs/>
                <w:szCs w:val="20"/>
              </w:rPr>
              <w:t>RMS</w:t>
            </w:r>
            <w:r>
              <w:rPr>
                <w:rFonts w:ascii="Arial" w:eastAsia="黑体" w:hAnsi="Arial"/>
                <w:bCs/>
                <w:szCs w:val="20"/>
              </w:rPr>
              <w:t>_DEPARTMENT</w:t>
            </w:r>
          </w:p>
        </w:tc>
      </w:tr>
      <w:tr w:rsidR="00843596" w14:paraId="6CDEC5BE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6D868708" w14:textId="21A4C2E3" w:rsidR="00843596" w:rsidRDefault="00843596" w:rsidP="00AC26A9">
            <w:r>
              <w:rPr>
                <w:rFonts w:hint="eastAsia"/>
              </w:rPr>
              <w:t>S_</w:t>
            </w:r>
            <w:r w:rsidR="003C32F9">
              <w:t xml:space="preserve">ADMITED </w:t>
            </w:r>
            <w:r w:rsidR="00F07A69">
              <w:t>_</w:t>
            </w:r>
            <w:r>
              <w:t>MAJOR</w:t>
            </w:r>
          </w:p>
        </w:tc>
        <w:tc>
          <w:tcPr>
            <w:tcW w:w="1353" w:type="dxa"/>
            <w:shd w:val="clear" w:color="auto" w:fill="F2F2F2"/>
          </w:tcPr>
          <w:p w14:paraId="5CF729BA" w14:textId="77777777" w:rsidR="00843596" w:rsidRDefault="00843596" w:rsidP="00AC26A9">
            <w:r>
              <w:rPr>
                <w:rFonts w:hint="eastAsia"/>
              </w:rPr>
              <w:t>录取专业</w:t>
            </w:r>
          </w:p>
        </w:tc>
        <w:tc>
          <w:tcPr>
            <w:tcW w:w="1528" w:type="dxa"/>
            <w:shd w:val="clear" w:color="auto" w:fill="F2F2F2"/>
          </w:tcPr>
          <w:p w14:paraId="1108AD19" w14:textId="77777777" w:rsidR="00843596" w:rsidRDefault="00843596" w:rsidP="00AC26A9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07" w:type="dxa"/>
            <w:shd w:val="clear" w:color="auto" w:fill="F2F2F2"/>
          </w:tcPr>
          <w:p w14:paraId="14E55A79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3DCC84E3" w14:textId="77777777" w:rsidR="00843596" w:rsidRDefault="00843596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6A12C364" w14:textId="7D8DAD67" w:rsidR="00843596" w:rsidRDefault="00060F1E" w:rsidP="00AC26A9">
            <w:r>
              <w:rPr>
                <w:rFonts w:hint="eastAsia"/>
              </w:rPr>
              <w:t>关联院系专业表：</w:t>
            </w:r>
            <w:r>
              <w:rPr>
                <w:rFonts w:ascii="Arial" w:eastAsia="黑体" w:hAnsi="Arial"/>
                <w:bCs/>
                <w:szCs w:val="20"/>
              </w:rPr>
              <w:t>T_</w:t>
            </w:r>
            <w:r>
              <w:rPr>
                <w:rFonts w:ascii="Arial" w:eastAsia="黑体" w:hAnsi="Arial" w:hint="eastAsia"/>
                <w:bCs/>
                <w:szCs w:val="20"/>
              </w:rPr>
              <w:t>RMS</w:t>
            </w:r>
            <w:r>
              <w:rPr>
                <w:rFonts w:ascii="Arial" w:eastAsia="黑体" w:hAnsi="Arial"/>
                <w:bCs/>
                <w:szCs w:val="20"/>
              </w:rPr>
              <w:t>_DEPARTMENT</w:t>
            </w:r>
          </w:p>
        </w:tc>
      </w:tr>
      <w:tr w:rsidR="00B410E7" w14:paraId="6603FA5E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415FDAA8" w14:textId="0D0341E1" w:rsidR="00B410E7" w:rsidRDefault="00B410E7" w:rsidP="00AC26A9">
            <w:r>
              <w:t>S_ADMITED_NO</w:t>
            </w:r>
          </w:p>
        </w:tc>
        <w:tc>
          <w:tcPr>
            <w:tcW w:w="1353" w:type="dxa"/>
            <w:shd w:val="clear" w:color="auto" w:fill="F2F2F2"/>
          </w:tcPr>
          <w:p w14:paraId="1554241E" w14:textId="5B45AF8D" w:rsidR="00B410E7" w:rsidRDefault="00B410E7" w:rsidP="00AC26A9">
            <w:r>
              <w:rPr>
                <w:rFonts w:hint="eastAsia"/>
              </w:rPr>
              <w:t>录取</w:t>
            </w:r>
            <w:r w:rsidR="00E112CF">
              <w:rPr>
                <w:rFonts w:hint="eastAsia"/>
              </w:rPr>
              <w:t>编号</w:t>
            </w:r>
          </w:p>
        </w:tc>
        <w:tc>
          <w:tcPr>
            <w:tcW w:w="1528" w:type="dxa"/>
            <w:shd w:val="clear" w:color="auto" w:fill="F2F2F2"/>
          </w:tcPr>
          <w:p w14:paraId="57FA5881" w14:textId="0C57CD09" w:rsidR="00B410E7" w:rsidRDefault="00326D23" w:rsidP="00AC26A9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07" w:type="dxa"/>
            <w:shd w:val="clear" w:color="auto" w:fill="F2F2F2"/>
          </w:tcPr>
          <w:p w14:paraId="3A224340" w14:textId="77777777" w:rsidR="00B410E7" w:rsidRDefault="00B410E7" w:rsidP="00AC26A9"/>
        </w:tc>
        <w:tc>
          <w:tcPr>
            <w:tcW w:w="1317" w:type="dxa"/>
            <w:shd w:val="clear" w:color="auto" w:fill="F2F2F2"/>
          </w:tcPr>
          <w:p w14:paraId="4F7AC7CA" w14:textId="1F61890B" w:rsidR="00B410E7" w:rsidRDefault="00326D23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344F6C8C" w14:textId="77777777" w:rsidR="00B410E7" w:rsidRDefault="00B410E7" w:rsidP="00AC26A9"/>
        </w:tc>
      </w:tr>
      <w:tr w:rsidR="0036704D" w14:paraId="0DA0FACE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7C6BBFCB" w14:textId="5A51DB35" w:rsidR="0036704D" w:rsidRDefault="0036704D" w:rsidP="00AC26A9">
            <w:r>
              <w:rPr>
                <w:rFonts w:hint="eastAsia"/>
              </w:rPr>
              <w:t>S_</w:t>
            </w:r>
            <w:r>
              <w:t>GRADE</w:t>
            </w:r>
          </w:p>
        </w:tc>
        <w:tc>
          <w:tcPr>
            <w:tcW w:w="1353" w:type="dxa"/>
            <w:shd w:val="clear" w:color="auto" w:fill="F2F2F2"/>
          </w:tcPr>
          <w:p w14:paraId="4CA9C9B5" w14:textId="43A9F907" w:rsidR="0036704D" w:rsidRDefault="004606CB" w:rsidP="00AC26A9">
            <w:r>
              <w:rPr>
                <w:rFonts w:hint="eastAsia"/>
              </w:rPr>
              <w:t>所属年级</w:t>
            </w:r>
          </w:p>
        </w:tc>
        <w:tc>
          <w:tcPr>
            <w:tcW w:w="1528" w:type="dxa"/>
            <w:shd w:val="clear" w:color="auto" w:fill="F2F2F2"/>
          </w:tcPr>
          <w:p w14:paraId="28ABF202" w14:textId="79394BAB" w:rsidR="0036704D" w:rsidRDefault="004606CB" w:rsidP="00AC26A9"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307" w:type="dxa"/>
            <w:shd w:val="clear" w:color="auto" w:fill="F2F2F2"/>
          </w:tcPr>
          <w:p w14:paraId="676FF49E" w14:textId="77777777" w:rsidR="0036704D" w:rsidRDefault="0036704D" w:rsidP="00AC26A9"/>
        </w:tc>
        <w:tc>
          <w:tcPr>
            <w:tcW w:w="1317" w:type="dxa"/>
            <w:shd w:val="clear" w:color="auto" w:fill="F2F2F2"/>
          </w:tcPr>
          <w:p w14:paraId="4D082C96" w14:textId="3DF491BF" w:rsidR="0036704D" w:rsidRDefault="006F3307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4DA35281" w14:textId="77777777" w:rsidR="0036704D" w:rsidRDefault="0036704D" w:rsidP="00AC26A9"/>
        </w:tc>
      </w:tr>
      <w:tr w:rsidR="00843596" w14:paraId="7980C073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3954F1E0" w14:textId="77777777" w:rsidR="00843596" w:rsidRDefault="00843596" w:rsidP="00AC26A9">
            <w:r>
              <w:rPr>
                <w:rFonts w:hint="eastAsia"/>
              </w:rPr>
              <w:t>S_</w:t>
            </w:r>
            <w:r>
              <w:t>POLITIIS</w:t>
            </w:r>
          </w:p>
        </w:tc>
        <w:tc>
          <w:tcPr>
            <w:tcW w:w="1353" w:type="dxa"/>
            <w:shd w:val="clear" w:color="auto" w:fill="F2F2F2"/>
          </w:tcPr>
          <w:p w14:paraId="0ACFEEED" w14:textId="77777777" w:rsidR="00843596" w:rsidRDefault="00843596" w:rsidP="00AC26A9">
            <w:r>
              <w:rPr>
                <w:rFonts w:hint="eastAsia"/>
              </w:rPr>
              <w:t>政治面貌</w:t>
            </w:r>
          </w:p>
        </w:tc>
        <w:tc>
          <w:tcPr>
            <w:tcW w:w="1528" w:type="dxa"/>
            <w:shd w:val="clear" w:color="auto" w:fill="F2F2F2"/>
          </w:tcPr>
          <w:p w14:paraId="660DB7B0" w14:textId="77777777" w:rsidR="00843596" w:rsidRDefault="00843596" w:rsidP="00AC26A9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07" w:type="dxa"/>
            <w:shd w:val="clear" w:color="auto" w:fill="F2F2F2"/>
          </w:tcPr>
          <w:p w14:paraId="374CC09E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16863389" w14:textId="77777777" w:rsidR="00843596" w:rsidRDefault="00843596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3573C2D8" w14:textId="77777777" w:rsidR="00843596" w:rsidRDefault="00843596" w:rsidP="00AC26A9">
            <w:r>
              <w:rPr>
                <w:rFonts w:hint="eastAsia"/>
              </w:rPr>
              <w:t>关联字典表：“</w:t>
            </w:r>
            <w:r>
              <w:rPr>
                <w:rFonts w:hint="eastAsia"/>
              </w:rPr>
              <w:t>POLITICAL_STATUS</w:t>
            </w:r>
            <w:r>
              <w:rPr>
                <w:rFonts w:hint="eastAsia"/>
              </w:rPr>
              <w:t>”</w:t>
            </w:r>
          </w:p>
          <w:p w14:paraId="3506BB86" w14:textId="77777777" w:rsidR="00843596" w:rsidRDefault="00843596" w:rsidP="00AC26A9">
            <w:r>
              <w:t>zgdy-</w:t>
            </w:r>
            <w:r>
              <w:rPr>
                <w:rFonts w:hint="eastAsia"/>
              </w:rPr>
              <w:t>中共党员、</w:t>
            </w:r>
            <w:r>
              <w:rPr>
                <w:rFonts w:hint="eastAsia"/>
              </w:rPr>
              <w:t>zgybdy</w:t>
            </w:r>
            <w:r>
              <w:t>-</w:t>
            </w:r>
            <w:r>
              <w:rPr>
                <w:rFonts w:hint="eastAsia"/>
              </w:rPr>
              <w:t>中共预备党员、</w:t>
            </w:r>
            <w:r>
              <w:rPr>
                <w:rFonts w:hint="eastAsia"/>
              </w:rPr>
              <w:t>gqty</w:t>
            </w:r>
            <w:r>
              <w:t>-</w:t>
            </w:r>
            <w:r>
              <w:rPr>
                <w:rFonts w:hint="eastAsia"/>
              </w:rPr>
              <w:t>共青团员、</w:t>
            </w:r>
            <w:r>
              <w:rPr>
                <w:rFonts w:hint="eastAsia"/>
              </w:rPr>
              <w:t>qz</w:t>
            </w:r>
            <w:r>
              <w:t>-</w:t>
            </w:r>
            <w:r>
              <w:rPr>
                <w:rFonts w:hint="eastAsia"/>
              </w:rPr>
              <w:t>群众</w:t>
            </w:r>
          </w:p>
          <w:p w14:paraId="5E54E276" w14:textId="77777777" w:rsidR="00843596" w:rsidRDefault="00843596" w:rsidP="00AC26A9"/>
        </w:tc>
      </w:tr>
      <w:tr w:rsidR="00843596" w14:paraId="0AE8CEA3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5B63F815" w14:textId="77777777" w:rsidR="00843596" w:rsidRDefault="00843596" w:rsidP="00AC26A9">
            <w:r>
              <w:rPr>
                <w:rFonts w:hint="eastAsia"/>
              </w:rPr>
              <w:t>S_</w:t>
            </w:r>
            <w:r>
              <w:t>PAY_FLAG</w:t>
            </w:r>
          </w:p>
        </w:tc>
        <w:tc>
          <w:tcPr>
            <w:tcW w:w="1353" w:type="dxa"/>
            <w:shd w:val="clear" w:color="auto" w:fill="F2F2F2"/>
          </w:tcPr>
          <w:p w14:paraId="253124A8" w14:textId="77777777" w:rsidR="00843596" w:rsidRDefault="00843596" w:rsidP="00AC26A9">
            <w:r>
              <w:rPr>
                <w:rFonts w:hint="eastAsia"/>
              </w:rPr>
              <w:t>是否已缴费</w:t>
            </w:r>
          </w:p>
        </w:tc>
        <w:tc>
          <w:tcPr>
            <w:tcW w:w="1528" w:type="dxa"/>
            <w:shd w:val="clear" w:color="auto" w:fill="F2F2F2"/>
          </w:tcPr>
          <w:p w14:paraId="69581181" w14:textId="77777777" w:rsidR="00843596" w:rsidRDefault="00843596" w:rsidP="00AC26A9">
            <w:r>
              <w:t>CHAR(1)</w:t>
            </w:r>
          </w:p>
        </w:tc>
        <w:tc>
          <w:tcPr>
            <w:tcW w:w="1307" w:type="dxa"/>
            <w:shd w:val="clear" w:color="auto" w:fill="F2F2F2"/>
          </w:tcPr>
          <w:p w14:paraId="72A45ED9" w14:textId="77777777" w:rsidR="00843596" w:rsidRDefault="00843596" w:rsidP="00AC26A9"/>
        </w:tc>
        <w:tc>
          <w:tcPr>
            <w:tcW w:w="1317" w:type="dxa"/>
            <w:shd w:val="clear" w:color="auto" w:fill="F2F2F2"/>
          </w:tcPr>
          <w:p w14:paraId="26D794A2" w14:textId="77777777" w:rsidR="00843596" w:rsidRDefault="00843596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670C38DB" w14:textId="77777777" w:rsidR="0007520A" w:rsidRDefault="0007520A" w:rsidP="0007520A">
            <w:r>
              <w:rPr>
                <w:rFonts w:hint="eastAsia"/>
              </w:rPr>
              <w:t>关联字典表：</w:t>
            </w:r>
          </w:p>
          <w:p w14:paraId="6B279F20" w14:textId="77777777" w:rsidR="00CB1D31" w:rsidRDefault="0007520A" w:rsidP="0007520A">
            <w:r>
              <w:rPr>
                <w:rFonts w:hint="eastAsia"/>
              </w:rPr>
              <w:t>“</w:t>
            </w:r>
            <w:r w:rsidR="00D37E1E">
              <w:rPr>
                <w:rFonts w:hint="eastAsia"/>
              </w:rPr>
              <w:t>PAY_FLAG</w:t>
            </w:r>
            <w:r>
              <w:rPr>
                <w:rFonts w:hint="eastAsia"/>
              </w:rPr>
              <w:t>”</w:t>
            </w:r>
          </w:p>
          <w:p w14:paraId="376DD09C" w14:textId="16D43D52" w:rsidR="00843596" w:rsidRDefault="00CB1D31" w:rsidP="0007520A">
            <w:r>
              <w:t>0-</w:t>
            </w:r>
            <w:r w:rsidR="00843596">
              <w:rPr>
                <w:rFonts w:hint="eastAsia"/>
              </w:rPr>
              <w:t>未缴费，</w:t>
            </w:r>
            <w:r w:rsidR="00843596">
              <w:rPr>
                <w:rFonts w:hint="eastAsia"/>
              </w:rPr>
              <w:t>1</w:t>
            </w:r>
            <w:r w:rsidR="00843596">
              <w:t>-</w:t>
            </w:r>
            <w:r w:rsidR="00843596">
              <w:rPr>
                <w:rFonts w:hint="eastAsia"/>
              </w:rPr>
              <w:t>已缴费，</w:t>
            </w:r>
            <w:r w:rsidR="00843596">
              <w:t>2-</w:t>
            </w:r>
            <w:r w:rsidR="00843596">
              <w:rPr>
                <w:rFonts w:hint="eastAsia"/>
              </w:rPr>
              <w:t>已缴部分费用</w:t>
            </w:r>
          </w:p>
        </w:tc>
      </w:tr>
      <w:tr w:rsidR="004D3A0E" w14:paraId="334CDDE4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0F0813D9" w14:textId="4455DEBE" w:rsidR="004D3A0E" w:rsidRDefault="004D3A0E" w:rsidP="004D3A0E">
            <w:r>
              <w:rPr>
                <w:rFonts w:ascii="仿宋" w:eastAsia="仿宋" w:hAnsi="仿宋" w:hint="eastAsia"/>
              </w:rPr>
              <w:t>S_OPERATOR</w:t>
            </w:r>
          </w:p>
        </w:tc>
        <w:tc>
          <w:tcPr>
            <w:tcW w:w="1353" w:type="dxa"/>
            <w:shd w:val="clear" w:color="auto" w:fill="F2F2F2"/>
          </w:tcPr>
          <w:p w14:paraId="43EE1EB5" w14:textId="2D4F01A1" w:rsidR="004D3A0E" w:rsidRDefault="004D3A0E" w:rsidP="004D3A0E"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28" w:type="dxa"/>
            <w:shd w:val="clear" w:color="auto" w:fill="F2F2F2"/>
          </w:tcPr>
          <w:p w14:paraId="211CEC68" w14:textId="4AFE58D3" w:rsidR="004D3A0E" w:rsidRDefault="004D3A0E" w:rsidP="004D3A0E">
            <w:r>
              <w:rPr>
                <w:rFonts w:ascii="仿宋" w:eastAsia="仿宋" w:hAnsi="仿宋" w:hint="eastAsia"/>
              </w:rPr>
              <w:t>VARCHAR2(50)</w:t>
            </w:r>
          </w:p>
        </w:tc>
        <w:tc>
          <w:tcPr>
            <w:tcW w:w="1307" w:type="dxa"/>
            <w:shd w:val="clear" w:color="auto" w:fill="F2F2F2"/>
          </w:tcPr>
          <w:p w14:paraId="6DA625C6" w14:textId="77777777" w:rsidR="004D3A0E" w:rsidRDefault="004D3A0E" w:rsidP="004D3A0E"/>
        </w:tc>
        <w:tc>
          <w:tcPr>
            <w:tcW w:w="1317" w:type="dxa"/>
            <w:shd w:val="clear" w:color="auto" w:fill="F2F2F2"/>
          </w:tcPr>
          <w:p w14:paraId="1A040E86" w14:textId="1AA2809B" w:rsidR="004D3A0E" w:rsidRDefault="004D3A0E" w:rsidP="004D3A0E"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28ADEC3E" w14:textId="672C67A3" w:rsidR="004D3A0E" w:rsidRDefault="004D3A0E" w:rsidP="00D27AE8">
            <w:r>
              <w:rPr>
                <w:rFonts w:hint="eastAsia"/>
              </w:rPr>
              <w:t>审核人</w:t>
            </w:r>
          </w:p>
        </w:tc>
      </w:tr>
      <w:tr w:rsidR="004D3A0E" w14:paraId="31B8E79B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2EF5FD93" w14:textId="2D90D44C" w:rsidR="004D3A0E" w:rsidRDefault="004D3A0E" w:rsidP="004D3A0E">
            <w:r>
              <w:rPr>
                <w:rFonts w:ascii="仿宋" w:eastAsia="仿宋" w:hAnsi="仿宋" w:hint="eastAsia"/>
              </w:rPr>
              <w:t>S_OPERATOR_NO</w:t>
            </w:r>
          </w:p>
        </w:tc>
        <w:tc>
          <w:tcPr>
            <w:tcW w:w="1353" w:type="dxa"/>
            <w:shd w:val="clear" w:color="auto" w:fill="F2F2F2"/>
          </w:tcPr>
          <w:p w14:paraId="2E0DB7A9" w14:textId="282D39A8" w:rsidR="004D3A0E" w:rsidRDefault="004D3A0E" w:rsidP="004D3A0E">
            <w:r>
              <w:rPr>
                <w:rFonts w:ascii="仿宋" w:eastAsia="仿宋" w:hAnsi="仿宋" w:hint="eastAsia"/>
              </w:rPr>
              <w:t>审核人NO</w:t>
            </w:r>
          </w:p>
        </w:tc>
        <w:tc>
          <w:tcPr>
            <w:tcW w:w="1528" w:type="dxa"/>
            <w:shd w:val="clear" w:color="auto" w:fill="F2F2F2"/>
          </w:tcPr>
          <w:p w14:paraId="5F4B9E44" w14:textId="6A09B7E6" w:rsidR="004D3A0E" w:rsidRDefault="004D3A0E" w:rsidP="004D3A0E">
            <w:r>
              <w:rPr>
                <w:rFonts w:ascii="仿宋" w:eastAsia="仿宋" w:hAnsi="仿宋" w:hint="eastAsia"/>
              </w:rPr>
              <w:t>VARCHAR2(50)</w:t>
            </w:r>
          </w:p>
        </w:tc>
        <w:tc>
          <w:tcPr>
            <w:tcW w:w="1307" w:type="dxa"/>
            <w:shd w:val="clear" w:color="auto" w:fill="F2F2F2"/>
          </w:tcPr>
          <w:p w14:paraId="730388AB" w14:textId="77777777" w:rsidR="004D3A0E" w:rsidRDefault="004D3A0E" w:rsidP="004D3A0E"/>
        </w:tc>
        <w:tc>
          <w:tcPr>
            <w:tcW w:w="1317" w:type="dxa"/>
            <w:shd w:val="clear" w:color="auto" w:fill="F2F2F2"/>
          </w:tcPr>
          <w:p w14:paraId="699EEC86" w14:textId="11E0D28A" w:rsidR="004D3A0E" w:rsidRDefault="004D3A0E" w:rsidP="004D3A0E"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10E4B9CF" w14:textId="78F9C5C1" w:rsidR="004D3A0E" w:rsidRDefault="004D3A0E" w:rsidP="00D27AE8">
            <w:r>
              <w:rPr>
                <w:rFonts w:hint="eastAsia"/>
              </w:rPr>
              <w:t>审核人</w:t>
            </w:r>
            <w:r>
              <w:t>ID</w:t>
            </w:r>
          </w:p>
        </w:tc>
      </w:tr>
      <w:tr w:rsidR="004D3A0E" w14:paraId="0BCBA576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65F7960E" w14:textId="21248436" w:rsidR="004D3A0E" w:rsidRDefault="004D3A0E" w:rsidP="004D3A0E">
            <w:r>
              <w:rPr>
                <w:rFonts w:ascii="仿宋" w:eastAsia="仿宋" w:hAnsi="仿宋" w:hint="eastAsia"/>
              </w:rPr>
              <w:t>D_OPERATE_TIME</w:t>
            </w:r>
          </w:p>
        </w:tc>
        <w:tc>
          <w:tcPr>
            <w:tcW w:w="1353" w:type="dxa"/>
            <w:shd w:val="clear" w:color="auto" w:fill="F2F2F2"/>
          </w:tcPr>
          <w:p w14:paraId="66447F16" w14:textId="10F0D247" w:rsidR="004D3A0E" w:rsidRDefault="004D3A0E" w:rsidP="004D3A0E"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28" w:type="dxa"/>
            <w:shd w:val="clear" w:color="auto" w:fill="F2F2F2"/>
          </w:tcPr>
          <w:p w14:paraId="6CCC4D53" w14:textId="01BFAC4A" w:rsidR="004D3A0E" w:rsidRDefault="004D3A0E" w:rsidP="004D3A0E">
            <w:r>
              <w:rPr>
                <w:rFonts w:ascii="仿宋" w:eastAsia="仿宋" w:hAnsi="仿宋" w:hint="eastAsia"/>
              </w:rPr>
              <w:t>DATE</w:t>
            </w:r>
          </w:p>
        </w:tc>
        <w:tc>
          <w:tcPr>
            <w:tcW w:w="1307" w:type="dxa"/>
            <w:shd w:val="clear" w:color="auto" w:fill="F2F2F2"/>
          </w:tcPr>
          <w:p w14:paraId="74BF5D4A" w14:textId="77777777" w:rsidR="004D3A0E" w:rsidRDefault="004D3A0E" w:rsidP="004D3A0E"/>
        </w:tc>
        <w:tc>
          <w:tcPr>
            <w:tcW w:w="1317" w:type="dxa"/>
            <w:shd w:val="clear" w:color="auto" w:fill="F2F2F2"/>
          </w:tcPr>
          <w:p w14:paraId="6C6ACEB3" w14:textId="314132BB" w:rsidR="004D3A0E" w:rsidRDefault="004D3A0E" w:rsidP="004D3A0E"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58889BBE" w14:textId="2D43EAFB" w:rsidR="004D3A0E" w:rsidRDefault="004D3A0E" w:rsidP="00D27AE8">
            <w:r>
              <w:rPr>
                <w:rFonts w:hint="eastAsia"/>
              </w:rPr>
              <w:t>审核时间</w:t>
            </w:r>
          </w:p>
        </w:tc>
      </w:tr>
      <w:tr w:rsidR="00D1382F" w14:paraId="483353E3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1F4BED5A" w14:textId="5B42468A" w:rsidR="00D1382F" w:rsidRDefault="00D1382F" w:rsidP="00D138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S_STATUS</w:t>
            </w:r>
          </w:p>
        </w:tc>
        <w:tc>
          <w:tcPr>
            <w:tcW w:w="1353" w:type="dxa"/>
            <w:shd w:val="clear" w:color="auto" w:fill="F2F2F2"/>
          </w:tcPr>
          <w:p w14:paraId="3EDD51DD" w14:textId="18990D47" w:rsidR="00D1382F" w:rsidRDefault="00D1382F" w:rsidP="00D138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审核状态</w:t>
            </w:r>
          </w:p>
        </w:tc>
        <w:tc>
          <w:tcPr>
            <w:tcW w:w="1528" w:type="dxa"/>
            <w:shd w:val="clear" w:color="auto" w:fill="F2F2F2"/>
          </w:tcPr>
          <w:p w14:paraId="4B9A5FA7" w14:textId="429F1AE9" w:rsidR="00D1382F" w:rsidRDefault="00D1382F" w:rsidP="00D138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CHAR(1)</w:t>
            </w:r>
          </w:p>
        </w:tc>
        <w:tc>
          <w:tcPr>
            <w:tcW w:w="1307" w:type="dxa"/>
            <w:shd w:val="clear" w:color="auto" w:fill="F2F2F2"/>
          </w:tcPr>
          <w:p w14:paraId="7C5477BC" w14:textId="77777777" w:rsidR="00D1382F" w:rsidRDefault="00D1382F" w:rsidP="00D1382F"/>
        </w:tc>
        <w:tc>
          <w:tcPr>
            <w:tcW w:w="1317" w:type="dxa"/>
            <w:shd w:val="clear" w:color="auto" w:fill="F2F2F2"/>
          </w:tcPr>
          <w:p w14:paraId="4F8260FB" w14:textId="6CD8265F" w:rsidR="00D1382F" w:rsidRDefault="00D1382F" w:rsidP="00D138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3D38C5F2" w14:textId="77777777" w:rsidR="008858A3" w:rsidRDefault="005D34A4" w:rsidP="00D1382F">
            <w:r>
              <w:rPr>
                <w:rFonts w:hint="eastAsia"/>
              </w:rPr>
              <w:t>关联字典表：“</w:t>
            </w:r>
            <w:r>
              <w:t>OPERATE_STATU</w:t>
            </w:r>
            <w:r>
              <w:lastRenderedPageBreak/>
              <w:t>S</w:t>
            </w:r>
            <w:r>
              <w:rPr>
                <w:rFonts w:hint="eastAsia"/>
              </w:rPr>
              <w:t>”</w:t>
            </w:r>
          </w:p>
          <w:p w14:paraId="57CF566C" w14:textId="2298065C" w:rsidR="00D1382F" w:rsidRDefault="00D1382F" w:rsidP="00D1382F">
            <w:r>
              <w:t>1-</w:t>
            </w:r>
            <w:r>
              <w:rPr>
                <w:rFonts w:hint="eastAsia"/>
              </w:rPr>
              <w:t>待审核，</w:t>
            </w:r>
            <w:r>
              <w:t>2-</w:t>
            </w:r>
            <w:r>
              <w:rPr>
                <w:rFonts w:hint="eastAsia"/>
              </w:rPr>
              <w:t>审核通过，</w:t>
            </w:r>
            <w:r>
              <w:t>3-</w:t>
            </w:r>
            <w:r>
              <w:rPr>
                <w:rFonts w:hint="eastAsia"/>
              </w:rPr>
              <w:t>审核不通过</w:t>
            </w:r>
          </w:p>
        </w:tc>
      </w:tr>
    </w:tbl>
    <w:p w14:paraId="204BEE27" w14:textId="77777777" w:rsidR="00843596" w:rsidRDefault="00843596" w:rsidP="00843596"/>
    <w:p w14:paraId="1BFC04B8" w14:textId="77777777" w:rsidR="00843596" w:rsidRDefault="00843596" w:rsidP="00843596"/>
    <w:p w14:paraId="248D79CE" w14:textId="6286AAFA" w:rsidR="00777028" w:rsidRPr="00DF0F29" w:rsidRDefault="00777028"/>
    <w:p w14:paraId="12F7BEA5" w14:textId="2A7F767C" w:rsidR="00777028" w:rsidRPr="00777028" w:rsidRDefault="00777028" w:rsidP="00777028">
      <w:pPr>
        <w:pStyle w:val="2"/>
        <w:numPr>
          <w:ilvl w:val="1"/>
          <w:numId w:val="4"/>
        </w:numPr>
        <w:tabs>
          <w:tab w:val="clear" w:pos="432"/>
        </w:tabs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 w:rsidRPr="00C2017A">
        <w:rPr>
          <w:rFonts w:ascii="Arial" w:eastAsia="黑体" w:hAnsi="Arial" w:cs="Times New Roman" w:hint="eastAsia"/>
          <w:bCs w:val="0"/>
          <w:kern w:val="0"/>
          <w:szCs w:val="20"/>
        </w:rPr>
        <w:t>T_RMS</w:t>
      </w:r>
      <w:r w:rsidRPr="00C2017A">
        <w:rPr>
          <w:rFonts w:ascii="Arial" w:eastAsia="黑体" w:hAnsi="Arial" w:cs="Times New Roman"/>
          <w:bCs w:val="0"/>
          <w:kern w:val="0"/>
          <w:szCs w:val="20"/>
        </w:rPr>
        <w:t>_</w:t>
      </w:r>
      <w:r w:rsidR="00B72942">
        <w:rPr>
          <w:rFonts w:ascii="Arial" w:eastAsia="黑体" w:hAnsi="Arial" w:cs="Times New Roman"/>
          <w:bCs w:val="0"/>
          <w:kern w:val="0"/>
          <w:szCs w:val="20"/>
        </w:rPr>
        <w:t>SCORE</w:t>
      </w:r>
      <w:r>
        <w:rPr>
          <w:rFonts w:ascii="Arial" w:eastAsia="黑体" w:hAnsi="Arial" w:cs="Times New Roman"/>
          <w:bCs w:val="0"/>
          <w:kern w:val="0"/>
          <w:szCs w:val="20"/>
        </w:rPr>
        <w:t xml:space="preserve"> </w:t>
      </w:r>
      <w:r w:rsidR="009D4498">
        <w:rPr>
          <w:rFonts w:ascii="Arial" w:eastAsia="黑体" w:hAnsi="Arial" w:cs="Times New Roman" w:hint="eastAsia"/>
          <w:bCs w:val="0"/>
          <w:kern w:val="0"/>
          <w:szCs w:val="20"/>
        </w:rPr>
        <w:t>学生</w:t>
      </w:r>
      <w:r w:rsidR="0050293C">
        <w:rPr>
          <w:rFonts w:ascii="Arial" w:eastAsia="黑体" w:hAnsi="Arial" w:cs="Times New Roman" w:hint="eastAsia"/>
          <w:bCs w:val="0"/>
          <w:kern w:val="0"/>
          <w:szCs w:val="20"/>
        </w:rPr>
        <w:t>成绩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表</w:t>
      </w:r>
    </w:p>
    <w:tbl>
      <w:tblPr>
        <w:tblW w:w="9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28"/>
        <w:gridCol w:w="1307"/>
        <w:gridCol w:w="1317"/>
        <w:gridCol w:w="2366"/>
      </w:tblGrid>
      <w:tr w:rsidR="00777028" w14:paraId="734626BE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455980AE" w14:textId="77777777" w:rsidR="00777028" w:rsidRDefault="00777028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15AA6AA8" w14:textId="77777777" w:rsidR="00777028" w:rsidRDefault="00777028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28" w:type="dxa"/>
            <w:shd w:val="clear" w:color="auto" w:fill="F2F2F2"/>
          </w:tcPr>
          <w:p w14:paraId="45CA6188" w14:textId="77777777" w:rsidR="00777028" w:rsidRDefault="00777028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307" w:type="dxa"/>
            <w:shd w:val="clear" w:color="auto" w:fill="F2F2F2"/>
          </w:tcPr>
          <w:p w14:paraId="000C8895" w14:textId="77777777" w:rsidR="00777028" w:rsidRDefault="00777028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7BE07E5D" w14:textId="77777777" w:rsidR="00777028" w:rsidRDefault="00777028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66" w:type="dxa"/>
            <w:shd w:val="clear" w:color="auto" w:fill="F2F2F2"/>
          </w:tcPr>
          <w:p w14:paraId="6E5CA581" w14:textId="77777777" w:rsidR="00777028" w:rsidRDefault="00777028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77028" w14:paraId="73B5D513" w14:textId="77777777" w:rsidTr="00AC26A9">
        <w:trPr>
          <w:trHeight w:val="884"/>
        </w:trPr>
        <w:tc>
          <w:tcPr>
            <w:tcW w:w="1614" w:type="dxa"/>
            <w:shd w:val="clear" w:color="auto" w:fill="F2F2F2"/>
          </w:tcPr>
          <w:p w14:paraId="654941FB" w14:textId="275841B6" w:rsidR="00777028" w:rsidRDefault="00777028" w:rsidP="00AC26A9">
            <w:r>
              <w:t>N_STUDENT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53" w:type="dxa"/>
            <w:shd w:val="clear" w:color="auto" w:fill="F2F2F2"/>
          </w:tcPr>
          <w:p w14:paraId="467516DF" w14:textId="77777777" w:rsidR="00777028" w:rsidRDefault="00777028" w:rsidP="00AC26A9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528" w:type="dxa"/>
            <w:shd w:val="clear" w:color="auto" w:fill="F2F2F2"/>
          </w:tcPr>
          <w:p w14:paraId="14FB36F1" w14:textId="77777777" w:rsidR="00777028" w:rsidRDefault="00777028" w:rsidP="00AC26A9">
            <w:r>
              <w:t>INT(10)</w:t>
            </w:r>
          </w:p>
        </w:tc>
        <w:tc>
          <w:tcPr>
            <w:tcW w:w="1307" w:type="dxa"/>
            <w:shd w:val="clear" w:color="auto" w:fill="F2F2F2"/>
          </w:tcPr>
          <w:p w14:paraId="04776B6F" w14:textId="77777777" w:rsidR="00777028" w:rsidRDefault="00777028" w:rsidP="00AC26A9">
            <w:r>
              <w:rPr>
                <w:rFonts w:hint="eastAsia"/>
              </w:rPr>
              <w:t>主键</w:t>
            </w:r>
          </w:p>
        </w:tc>
        <w:tc>
          <w:tcPr>
            <w:tcW w:w="1317" w:type="dxa"/>
            <w:shd w:val="clear" w:color="auto" w:fill="F2F2F2"/>
          </w:tcPr>
          <w:p w14:paraId="7461376B" w14:textId="77777777" w:rsidR="00777028" w:rsidRDefault="00777028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5098099E" w14:textId="48654FE4" w:rsidR="00777028" w:rsidRDefault="00B72942" w:rsidP="00AC26A9">
            <w:r>
              <w:rPr>
                <w:rFonts w:hint="eastAsia"/>
              </w:rPr>
              <w:t>关联新生信息表</w:t>
            </w:r>
          </w:p>
        </w:tc>
      </w:tr>
      <w:tr w:rsidR="00777028" w14:paraId="6E9A7655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21BC4293" w14:textId="77777777" w:rsidR="00777028" w:rsidRDefault="00777028" w:rsidP="00AC26A9">
            <w:r>
              <w:t>S_STUDENT</w:t>
            </w:r>
            <w:r>
              <w:rPr>
                <w:rFonts w:hint="eastAsia"/>
              </w:rPr>
              <w:t>_NAME</w:t>
            </w:r>
          </w:p>
        </w:tc>
        <w:tc>
          <w:tcPr>
            <w:tcW w:w="1353" w:type="dxa"/>
            <w:shd w:val="clear" w:color="auto" w:fill="F2F2F2"/>
          </w:tcPr>
          <w:p w14:paraId="4E52C0DE" w14:textId="77777777" w:rsidR="00777028" w:rsidRDefault="00777028" w:rsidP="00AC26A9">
            <w:r>
              <w:rPr>
                <w:rFonts w:hint="eastAsia"/>
              </w:rPr>
              <w:t>学生姓名</w:t>
            </w:r>
          </w:p>
        </w:tc>
        <w:tc>
          <w:tcPr>
            <w:tcW w:w="1528" w:type="dxa"/>
            <w:shd w:val="clear" w:color="auto" w:fill="F2F2F2"/>
          </w:tcPr>
          <w:p w14:paraId="57BDD8B8" w14:textId="387E1D16" w:rsidR="00777028" w:rsidRDefault="00F43096" w:rsidP="00AC26A9">
            <w:r>
              <w:rPr>
                <w:rFonts w:hint="eastAsia"/>
              </w:rPr>
              <w:t>VARCHAR</w:t>
            </w:r>
            <w:r w:rsidR="00777028">
              <w:rPr>
                <w:rFonts w:hint="eastAsia"/>
              </w:rPr>
              <w:t>(256)</w:t>
            </w:r>
          </w:p>
        </w:tc>
        <w:tc>
          <w:tcPr>
            <w:tcW w:w="1307" w:type="dxa"/>
            <w:shd w:val="clear" w:color="auto" w:fill="F2F2F2"/>
          </w:tcPr>
          <w:p w14:paraId="292FDD0B" w14:textId="77777777" w:rsidR="00777028" w:rsidRDefault="00777028" w:rsidP="00AC26A9"/>
        </w:tc>
        <w:tc>
          <w:tcPr>
            <w:tcW w:w="1317" w:type="dxa"/>
            <w:shd w:val="clear" w:color="auto" w:fill="F2F2F2"/>
          </w:tcPr>
          <w:p w14:paraId="2C3FAC70" w14:textId="77777777" w:rsidR="00777028" w:rsidRDefault="00777028" w:rsidP="00AC26A9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21C71C6E" w14:textId="77777777" w:rsidR="00777028" w:rsidRDefault="00777028" w:rsidP="00AC26A9"/>
        </w:tc>
      </w:tr>
      <w:tr w:rsidR="00777028" w14:paraId="4232FFE5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36BA9AEF" w14:textId="77777777" w:rsidR="00777028" w:rsidRDefault="00777028" w:rsidP="00AC26A9">
            <w:r>
              <w:rPr>
                <w:rFonts w:hint="eastAsia"/>
              </w:rPr>
              <w:t>S</w:t>
            </w:r>
            <w:r>
              <w:t>_STUDENT</w:t>
            </w:r>
            <w:r>
              <w:rPr>
                <w:rFonts w:hint="eastAsia"/>
              </w:rPr>
              <w:t xml:space="preserve"> _</w:t>
            </w:r>
            <w:r>
              <w:t>NO</w:t>
            </w:r>
          </w:p>
        </w:tc>
        <w:tc>
          <w:tcPr>
            <w:tcW w:w="1353" w:type="dxa"/>
            <w:shd w:val="clear" w:color="auto" w:fill="F2F2F2"/>
          </w:tcPr>
          <w:p w14:paraId="2FD686A3" w14:textId="77777777" w:rsidR="00777028" w:rsidRDefault="00777028" w:rsidP="00AC26A9">
            <w:r>
              <w:rPr>
                <w:rFonts w:hint="eastAsia"/>
              </w:rPr>
              <w:t>学生学号</w:t>
            </w:r>
          </w:p>
        </w:tc>
        <w:tc>
          <w:tcPr>
            <w:tcW w:w="1528" w:type="dxa"/>
            <w:shd w:val="clear" w:color="auto" w:fill="F2F2F2"/>
          </w:tcPr>
          <w:p w14:paraId="53F7DD73" w14:textId="6F718D7D" w:rsidR="00777028" w:rsidRDefault="00F43096" w:rsidP="00AC26A9">
            <w:r>
              <w:rPr>
                <w:rFonts w:hint="eastAsia"/>
              </w:rPr>
              <w:t>VARCHAR</w:t>
            </w:r>
            <w:r w:rsidR="00777028">
              <w:rPr>
                <w:rFonts w:hint="eastAsia"/>
              </w:rPr>
              <w:t>(50)</w:t>
            </w:r>
          </w:p>
        </w:tc>
        <w:tc>
          <w:tcPr>
            <w:tcW w:w="1307" w:type="dxa"/>
            <w:shd w:val="clear" w:color="auto" w:fill="F2F2F2"/>
          </w:tcPr>
          <w:p w14:paraId="66F7747E" w14:textId="77777777" w:rsidR="00777028" w:rsidRDefault="00777028" w:rsidP="00AC26A9"/>
        </w:tc>
        <w:tc>
          <w:tcPr>
            <w:tcW w:w="1317" w:type="dxa"/>
            <w:shd w:val="clear" w:color="auto" w:fill="F2F2F2"/>
          </w:tcPr>
          <w:p w14:paraId="3E3CFF4F" w14:textId="77777777" w:rsidR="00777028" w:rsidRDefault="00777028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451B4501" w14:textId="77777777" w:rsidR="00777028" w:rsidRDefault="00777028" w:rsidP="00AC26A9"/>
        </w:tc>
      </w:tr>
      <w:tr w:rsidR="00777028" w14:paraId="3D4A996F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398FC770" w14:textId="5E2D7A28" w:rsidR="00777028" w:rsidRDefault="00620E21" w:rsidP="00AC26A9">
            <w:r>
              <w:t>S_SUBJECT_TYPE</w:t>
            </w:r>
          </w:p>
        </w:tc>
        <w:tc>
          <w:tcPr>
            <w:tcW w:w="1353" w:type="dxa"/>
            <w:shd w:val="clear" w:color="auto" w:fill="F2F2F2"/>
          </w:tcPr>
          <w:p w14:paraId="5BE2E5F5" w14:textId="3CEF9E26" w:rsidR="00777028" w:rsidRDefault="00620E21" w:rsidP="00AC26A9">
            <w:r>
              <w:rPr>
                <w:rFonts w:hint="eastAsia"/>
              </w:rPr>
              <w:t>科目类型</w:t>
            </w:r>
          </w:p>
        </w:tc>
        <w:tc>
          <w:tcPr>
            <w:tcW w:w="1528" w:type="dxa"/>
            <w:shd w:val="clear" w:color="auto" w:fill="F2F2F2"/>
          </w:tcPr>
          <w:p w14:paraId="2A9CD2C7" w14:textId="300D867B" w:rsidR="00777028" w:rsidRDefault="00F43096" w:rsidP="00AC26A9">
            <w:r>
              <w:rPr>
                <w:rFonts w:hint="eastAsia"/>
              </w:rPr>
              <w:t>VARCHAR</w:t>
            </w:r>
            <w:r w:rsidR="00777028">
              <w:rPr>
                <w:rFonts w:hint="eastAsia"/>
              </w:rPr>
              <w:t>(50)</w:t>
            </w:r>
          </w:p>
        </w:tc>
        <w:tc>
          <w:tcPr>
            <w:tcW w:w="1307" w:type="dxa"/>
            <w:shd w:val="clear" w:color="auto" w:fill="F2F2F2"/>
          </w:tcPr>
          <w:p w14:paraId="5D4EEFE9" w14:textId="77777777" w:rsidR="00777028" w:rsidRDefault="00777028" w:rsidP="00AC26A9"/>
        </w:tc>
        <w:tc>
          <w:tcPr>
            <w:tcW w:w="1317" w:type="dxa"/>
            <w:shd w:val="clear" w:color="auto" w:fill="F2F2F2"/>
          </w:tcPr>
          <w:p w14:paraId="3856B2C2" w14:textId="77777777" w:rsidR="00777028" w:rsidRDefault="00777028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39B55F4A" w14:textId="77777777" w:rsidR="00777028" w:rsidRDefault="00620E21" w:rsidP="00AC26A9">
            <w:r>
              <w:rPr>
                <w:rFonts w:hint="eastAsia"/>
              </w:rPr>
              <w:t>关联字典表：“</w:t>
            </w:r>
            <w:r>
              <w:rPr>
                <w:rFonts w:hint="eastAsia"/>
              </w:rPr>
              <w:t>SUBJECT_TYPE</w:t>
            </w:r>
            <w:r>
              <w:rPr>
                <w:rFonts w:hint="eastAsia"/>
              </w:rPr>
              <w:t>”</w:t>
            </w:r>
          </w:p>
          <w:p w14:paraId="711492A4" w14:textId="6DD72DA1" w:rsidR="0006489C" w:rsidRDefault="0006489C" w:rsidP="00AC26A9">
            <w:r>
              <w:t>wk-</w:t>
            </w:r>
            <w:r>
              <w:rPr>
                <w:rFonts w:hint="eastAsia"/>
              </w:rPr>
              <w:t>文科</w:t>
            </w:r>
            <w:r w:rsidR="000641F9">
              <w:rPr>
                <w:rFonts w:hint="eastAsia"/>
              </w:rPr>
              <w:t>类</w:t>
            </w:r>
            <w:r>
              <w:rPr>
                <w:rFonts w:hint="eastAsia"/>
              </w:rPr>
              <w:t>，</w:t>
            </w:r>
            <w:r>
              <w:t>lk-</w:t>
            </w:r>
            <w:r>
              <w:rPr>
                <w:rFonts w:hint="eastAsia"/>
              </w:rPr>
              <w:t>理科</w:t>
            </w:r>
            <w:r w:rsidR="000641F9">
              <w:rPr>
                <w:rFonts w:hint="eastAsia"/>
              </w:rPr>
              <w:t>类</w:t>
            </w:r>
            <w:r w:rsidR="00E521B0">
              <w:rPr>
                <w:rFonts w:hint="eastAsia"/>
              </w:rPr>
              <w:t>，</w:t>
            </w:r>
            <w:r w:rsidR="00E521B0">
              <w:rPr>
                <w:rFonts w:hint="eastAsia"/>
              </w:rPr>
              <w:t>ms</w:t>
            </w:r>
            <w:r w:rsidR="00E521B0">
              <w:t>-</w:t>
            </w:r>
            <w:r w:rsidR="00E521B0">
              <w:rPr>
                <w:rFonts w:hint="eastAsia"/>
              </w:rPr>
              <w:t>美术类</w:t>
            </w:r>
          </w:p>
        </w:tc>
      </w:tr>
      <w:tr w:rsidR="00777028" w14:paraId="29D43D36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71ED1AE7" w14:textId="0FB1F4E0" w:rsidR="00777028" w:rsidRDefault="00CF6A31" w:rsidP="00AC26A9">
            <w:r>
              <w:t>DB</w:t>
            </w:r>
            <w:r w:rsidR="00EA4E1A">
              <w:t>_SCORE</w:t>
            </w:r>
          </w:p>
        </w:tc>
        <w:tc>
          <w:tcPr>
            <w:tcW w:w="1353" w:type="dxa"/>
            <w:shd w:val="clear" w:color="auto" w:fill="F2F2F2"/>
          </w:tcPr>
          <w:p w14:paraId="302DF91E" w14:textId="74842A06" w:rsidR="00777028" w:rsidRDefault="00EA4E1A" w:rsidP="00AC26A9">
            <w:r>
              <w:rPr>
                <w:rFonts w:hint="eastAsia"/>
              </w:rPr>
              <w:t>综合科成绩</w:t>
            </w:r>
          </w:p>
        </w:tc>
        <w:tc>
          <w:tcPr>
            <w:tcW w:w="1528" w:type="dxa"/>
            <w:shd w:val="clear" w:color="auto" w:fill="F2F2F2"/>
          </w:tcPr>
          <w:p w14:paraId="6EBACEA2" w14:textId="0096F44C" w:rsidR="00777028" w:rsidRDefault="006408A8" w:rsidP="00AC26A9">
            <w:r>
              <w:t>DOUBLE</w:t>
            </w:r>
          </w:p>
        </w:tc>
        <w:tc>
          <w:tcPr>
            <w:tcW w:w="1307" w:type="dxa"/>
            <w:shd w:val="clear" w:color="auto" w:fill="F2F2F2"/>
          </w:tcPr>
          <w:p w14:paraId="0F961BC9" w14:textId="77777777" w:rsidR="00777028" w:rsidRDefault="00777028" w:rsidP="00AC26A9"/>
        </w:tc>
        <w:tc>
          <w:tcPr>
            <w:tcW w:w="1317" w:type="dxa"/>
            <w:shd w:val="clear" w:color="auto" w:fill="F2F2F2"/>
          </w:tcPr>
          <w:p w14:paraId="0CB4961C" w14:textId="77777777" w:rsidR="00777028" w:rsidRDefault="00777028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06EF6A78" w14:textId="77777777" w:rsidR="00777028" w:rsidRDefault="00777028" w:rsidP="00AC26A9"/>
        </w:tc>
      </w:tr>
      <w:tr w:rsidR="00777028" w14:paraId="2E682F6D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4E3CFC42" w14:textId="75C83D20" w:rsidR="00777028" w:rsidRDefault="00CF6A31" w:rsidP="00AC26A9">
            <w:r>
              <w:t>DB</w:t>
            </w:r>
            <w:r w:rsidR="00777028">
              <w:t>_</w:t>
            </w:r>
            <w:r w:rsidR="008D78B9">
              <w:t>CHINSES</w:t>
            </w:r>
          </w:p>
        </w:tc>
        <w:tc>
          <w:tcPr>
            <w:tcW w:w="1353" w:type="dxa"/>
            <w:shd w:val="clear" w:color="auto" w:fill="F2F2F2"/>
          </w:tcPr>
          <w:p w14:paraId="14A6604C" w14:textId="57E08543" w:rsidR="00777028" w:rsidRDefault="008D78B9" w:rsidP="00AC26A9">
            <w:r>
              <w:rPr>
                <w:rFonts w:hint="eastAsia"/>
              </w:rPr>
              <w:t>语文</w:t>
            </w:r>
          </w:p>
        </w:tc>
        <w:tc>
          <w:tcPr>
            <w:tcW w:w="1528" w:type="dxa"/>
            <w:shd w:val="clear" w:color="auto" w:fill="F2F2F2"/>
          </w:tcPr>
          <w:p w14:paraId="4DC901CD" w14:textId="5EA0E77E" w:rsidR="00777028" w:rsidRDefault="006408A8" w:rsidP="00AC26A9">
            <w:r>
              <w:t>DOUBLE</w:t>
            </w:r>
          </w:p>
        </w:tc>
        <w:tc>
          <w:tcPr>
            <w:tcW w:w="1307" w:type="dxa"/>
            <w:shd w:val="clear" w:color="auto" w:fill="F2F2F2"/>
          </w:tcPr>
          <w:p w14:paraId="3356E62C" w14:textId="77777777" w:rsidR="00777028" w:rsidRDefault="00777028" w:rsidP="00AC26A9"/>
        </w:tc>
        <w:tc>
          <w:tcPr>
            <w:tcW w:w="1317" w:type="dxa"/>
            <w:shd w:val="clear" w:color="auto" w:fill="F2F2F2"/>
          </w:tcPr>
          <w:p w14:paraId="27C8F184" w14:textId="77777777" w:rsidR="00777028" w:rsidRDefault="00777028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62E60C06" w14:textId="77777777" w:rsidR="00777028" w:rsidRDefault="00777028" w:rsidP="00AC26A9"/>
        </w:tc>
      </w:tr>
      <w:tr w:rsidR="00777028" w14:paraId="097BF7E7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6DF03BFE" w14:textId="03744D7B" w:rsidR="00777028" w:rsidRDefault="00CF6A31" w:rsidP="00AC26A9">
            <w:r>
              <w:t>DB</w:t>
            </w:r>
            <w:r w:rsidR="008D78B9">
              <w:t>_ENGLISH</w:t>
            </w:r>
          </w:p>
        </w:tc>
        <w:tc>
          <w:tcPr>
            <w:tcW w:w="1353" w:type="dxa"/>
            <w:shd w:val="clear" w:color="auto" w:fill="F2F2F2"/>
          </w:tcPr>
          <w:p w14:paraId="343A5F7B" w14:textId="23D13E34" w:rsidR="00777028" w:rsidRDefault="008D78B9" w:rsidP="00AC26A9">
            <w:r>
              <w:rPr>
                <w:rFonts w:hint="eastAsia"/>
              </w:rPr>
              <w:t>英语</w:t>
            </w:r>
          </w:p>
        </w:tc>
        <w:tc>
          <w:tcPr>
            <w:tcW w:w="1528" w:type="dxa"/>
            <w:shd w:val="clear" w:color="auto" w:fill="F2F2F2"/>
          </w:tcPr>
          <w:p w14:paraId="3E6DD437" w14:textId="737772E3" w:rsidR="00777028" w:rsidRDefault="006408A8" w:rsidP="00AC26A9">
            <w:r>
              <w:t>DOUBLE</w:t>
            </w:r>
          </w:p>
        </w:tc>
        <w:tc>
          <w:tcPr>
            <w:tcW w:w="1307" w:type="dxa"/>
            <w:shd w:val="clear" w:color="auto" w:fill="F2F2F2"/>
          </w:tcPr>
          <w:p w14:paraId="1673165A" w14:textId="77777777" w:rsidR="00777028" w:rsidRDefault="00777028" w:rsidP="00AC26A9"/>
        </w:tc>
        <w:tc>
          <w:tcPr>
            <w:tcW w:w="1317" w:type="dxa"/>
            <w:shd w:val="clear" w:color="auto" w:fill="F2F2F2"/>
          </w:tcPr>
          <w:p w14:paraId="582D4267" w14:textId="0958F692" w:rsidR="00777028" w:rsidRDefault="008D78B9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5B593CBD" w14:textId="34F7EAE0" w:rsidR="00777028" w:rsidRDefault="00777028" w:rsidP="00AC26A9"/>
        </w:tc>
      </w:tr>
      <w:tr w:rsidR="002B4165" w14:paraId="02B22465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54ABDE8C" w14:textId="1FF7F42A" w:rsidR="002B4165" w:rsidRDefault="00CF6A31" w:rsidP="00AC26A9">
            <w:r>
              <w:t>DB</w:t>
            </w:r>
            <w:r w:rsidR="002B4165">
              <w:rPr>
                <w:rFonts w:hint="eastAsia"/>
              </w:rPr>
              <w:t>_MATH</w:t>
            </w:r>
          </w:p>
        </w:tc>
        <w:tc>
          <w:tcPr>
            <w:tcW w:w="1353" w:type="dxa"/>
            <w:shd w:val="clear" w:color="auto" w:fill="F2F2F2"/>
          </w:tcPr>
          <w:p w14:paraId="60858616" w14:textId="122FFEC7" w:rsidR="002B4165" w:rsidRDefault="002B4165" w:rsidP="00AC26A9">
            <w:r>
              <w:rPr>
                <w:rFonts w:hint="eastAsia"/>
              </w:rPr>
              <w:t>数学</w:t>
            </w:r>
          </w:p>
        </w:tc>
        <w:tc>
          <w:tcPr>
            <w:tcW w:w="1528" w:type="dxa"/>
            <w:shd w:val="clear" w:color="auto" w:fill="F2F2F2"/>
          </w:tcPr>
          <w:p w14:paraId="7D75E30A" w14:textId="5F280586" w:rsidR="002B4165" w:rsidRDefault="006408A8" w:rsidP="00AC26A9">
            <w:r>
              <w:t>DOUBLE</w:t>
            </w:r>
          </w:p>
        </w:tc>
        <w:tc>
          <w:tcPr>
            <w:tcW w:w="1307" w:type="dxa"/>
            <w:shd w:val="clear" w:color="auto" w:fill="F2F2F2"/>
          </w:tcPr>
          <w:p w14:paraId="2E93E9CD" w14:textId="77777777" w:rsidR="002B4165" w:rsidRDefault="002B4165" w:rsidP="00AC26A9"/>
        </w:tc>
        <w:tc>
          <w:tcPr>
            <w:tcW w:w="1317" w:type="dxa"/>
            <w:shd w:val="clear" w:color="auto" w:fill="F2F2F2"/>
          </w:tcPr>
          <w:p w14:paraId="7B7D17FD" w14:textId="649FA4CC" w:rsidR="002B4165" w:rsidRDefault="00780C08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090E3FCC" w14:textId="77777777" w:rsidR="002B4165" w:rsidRDefault="002B4165" w:rsidP="00AC26A9"/>
        </w:tc>
      </w:tr>
      <w:tr w:rsidR="008B180A" w14:paraId="382E62D8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5B599758" w14:textId="2B8ECAC4" w:rsidR="008B180A" w:rsidRDefault="005169D0" w:rsidP="00AC26A9">
            <w:r>
              <w:rPr>
                <w:rFonts w:hint="eastAsia"/>
              </w:rPr>
              <w:t>S_TOTAL_SCORE</w:t>
            </w:r>
          </w:p>
        </w:tc>
        <w:tc>
          <w:tcPr>
            <w:tcW w:w="1353" w:type="dxa"/>
            <w:shd w:val="clear" w:color="auto" w:fill="F2F2F2"/>
          </w:tcPr>
          <w:p w14:paraId="17100315" w14:textId="20059DAB" w:rsidR="008B180A" w:rsidRDefault="005169D0" w:rsidP="00AC26A9">
            <w:r>
              <w:rPr>
                <w:rFonts w:hint="eastAsia"/>
              </w:rPr>
              <w:t>总分</w:t>
            </w:r>
          </w:p>
        </w:tc>
        <w:tc>
          <w:tcPr>
            <w:tcW w:w="1528" w:type="dxa"/>
            <w:shd w:val="clear" w:color="auto" w:fill="F2F2F2"/>
          </w:tcPr>
          <w:p w14:paraId="5C52F69F" w14:textId="7EE561B9" w:rsidR="008B180A" w:rsidRDefault="005169D0" w:rsidP="00AC26A9"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1307" w:type="dxa"/>
            <w:shd w:val="clear" w:color="auto" w:fill="F2F2F2"/>
          </w:tcPr>
          <w:p w14:paraId="75CC223A" w14:textId="77777777" w:rsidR="008B180A" w:rsidRDefault="008B180A" w:rsidP="00AC26A9"/>
        </w:tc>
        <w:tc>
          <w:tcPr>
            <w:tcW w:w="1317" w:type="dxa"/>
            <w:shd w:val="clear" w:color="auto" w:fill="F2F2F2"/>
          </w:tcPr>
          <w:p w14:paraId="3349FD90" w14:textId="3CF6D6EA" w:rsidR="008B180A" w:rsidRDefault="00780C08" w:rsidP="00AC26A9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389145C5" w14:textId="77777777" w:rsidR="008B180A" w:rsidRDefault="008B180A" w:rsidP="00AC26A9"/>
        </w:tc>
      </w:tr>
    </w:tbl>
    <w:p w14:paraId="41D002B0" w14:textId="77777777" w:rsidR="00777028" w:rsidRDefault="00777028" w:rsidP="00777028"/>
    <w:p w14:paraId="0C34981D" w14:textId="14AB09EC" w:rsidR="002725D3" w:rsidRDefault="00966F8C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lastRenderedPageBreak/>
        <w:t>T_</w:t>
      </w:r>
      <w:r w:rsidR="009061BB">
        <w:rPr>
          <w:rFonts w:ascii="Arial" w:eastAsia="黑体" w:hAnsi="Arial" w:cs="Times New Roman"/>
          <w:bCs w:val="0"/>
          <w:kern w:val="0"/>
          <w:szCs w:val="20"/>
        </w:rPr>
        <w:t>RMS</w:t>
      </w:r>
      <w:r>
        <w:rPr>
          <w:rFonts w:ascii="Arial" w:eastAsia="黑体" w:hAnsi="Arial" w:cs="Times New Roman"/>
          <w:bCs w:val="0"/>
          <w:kern w:val="0"/>
          <w:szCs w:val="20"/>
        </w:rPr>
        <w:t>_ATTACH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 xml:space="preserve"> 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文件</w:t>
      </w:r>
      <w:r w:rsidR="001513AF">
        <w:rPr>
          <w:rFonts w:ascii="Arial" w:eastAsia="黑体" w:hAnsi="Arial" w:cs="Times New Roman" w:hint="eastAsia"/>
          <w:bCs w:val="0"/>
          <w:kern w:val="0"/>
          <w:szCs w:val="20"/>
        </w:rPr>
        <w:t>表</w:t>
      </w:r>
    </w:p>
    <w:tbl>
      <w:tblPr>
        <w:tblW w:w="9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28"/>
        <w:gridCol w:w="1307"/>
        <w:gridCol w:w="1317"/>
        <w:gridCol w:w="2366"/>
      </w:tblGrid>
      <w:tr w:rsidR="002725D3" w14:paraId="69F1AD87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58BC4C40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4AC62A89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28" w:type="dxa"/>
            <w:shd w:val="clear" w:color="auto" w:fill="F2F2F2"/>
          </w:tcPr>
          <w:p w14:paraId="2F5AAA34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307" w:type="dxa"/>
            <w:shd w:val="clear" w:color="auto" w:fill="F2F2F2"/>
          </w:tcPr>
          <w:p w14:paraId="44405DF7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746194BC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66" w:type="dxa"/>
            <w:shd w:val="clear" w:color="auto" w:fill="F2F2F2"/>
          </w:tcPr>
          <w:p w14:paraId="5E93DF7D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725D3" w14:paraId="44C21830" w14:textId="77777777">
        <w:trPr>
          <w:trHeight w:val="884"/>
        </w:trPr>
        <w:tc>
          <w:tcPr>
            <w:tcW w:w="1614" w:type="dxa"/>
            <w:shd w:val="clear" w:color="auto" w:fill="F2F2F2"/>
          </w:tcPr>
          <w:p w14:paraId="779AFC31" w14:textId="77777777" w:rsidR="002725D3" w:rsidRDefault="00966F8C">
            <w:r>
              <w:t>N_</w:t>
            </w:r>
            <w:r>
              <w:rPr>
                <w:rFonts w:hint="eastAsia"/>
              </w:rPr>
              <w:t>ATTACH_ _NO</w:t>
            </w:r>
          </w:p>
        </w:tc>
        <w:tc>
          <w:tcPr>
            <w:tcW w:w="1353" w:type="dxa"/>
            <w:shd w:val="clear" w:color="auto" w:fill="F2F2F2"/>
          </w:tcPr>
          <w:p w14:paraId="0FC9D013" w14:textId="77777777" w:rsidR="002725D3" w:rsidRDefault="00966F8C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  <w:tc>
          <w:tcPr>
            <w:tcW w:w="1528" w:type="dxa"/>
            <w:shd w:val="clear" w:color="auto" w:fill="F2F2F2"/>
          </w:tcPr>
          <w:p w14:paraId="4C402E83" w14:textId="31D508D7" w:rsidR="002725D3" w:rsidRDefault="00A17B51">
            <w:r>
              <w:rPr>
                <w:rFonts w:hint="eastAsia"/>
              </w:rPr>
              <w:t>INT(10)</w:t>
            </w:r>
          </w:p>
        </w:tc>
        <w:tc>
          <w:tcPr>
            <w:tcW w:w="1307" w:type="dxa"/>
            <w:shd w:val="clear" w:color="auto" w:fill="F2F2F2"/>
          </w:tcPr>
          <w:p w14:paraId="5545279D" w14:textId="77777777" w:rsidR="002725D3" w:rsidRDefault="00966F8C">
            <w:r>
              <w:rPr>
                <w:rFonts w:hint="eastAsia"/>
              </w:rPr>
              <w:t>主键</w:t>
            </w:r>
          </w:p>
        </w:tc>
        <w:tc>
          <w:tcPr>
            <w:tcW w:w="1317" w:type="dxa"/>
            <w:shd w:val="clear" w:color="auto" w:fill="F2F2F2"/>
          </w:tcPr>
          <w:p w14:paraId="590D8B93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77B06290" w14:textId="77777777" w:rsidR="002725D3" w:rsidRDefault="002725D3"/>
        </w:tc>
      </w:tr>
      <w:tr w:rsidR="002725D3" w14:paraId="78F19229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08D63323" w14:textId="77777777" w:rsidR="002725D3" w:rsidRDefault="00966F8C">
            <w:r>
              <w:t>S_</w:t>
            </w:r>
            <w:r>
              <w:rPr>
                <w:rFonts w:hint="eastAsia"/>
              </w:rPr>
              <w:t>ATTACH_NAME</w:t>
            </w:r>
          </w:p>
        </w:tc>
        <w:tc>
          <w:tcPr>
            <w:tcW w:w="1353" w:type="dxa"/>
            <w:shd w:val="clear" w:color="auto" w:fill="F2F2F2"/>
          </w:tcPr>
          <w:p w14:paraId="1C747226" w14:textId="77777777" w:rsidR="002725D3" w:rsidRDefault="00966F8C">
            <w:r>
              <w:rPr>
                <w:rFonts w:hint="eastAsia"/>
              </w:rPr>
              <w:t>附件名称</w:t>
            </w:r>
          </w:p>
        </w:tc>
        <w:tc>
          <w:tcPr>
            <w:tcW w:w="1528" w:type="dxa"/>
            <w:shd w:val="clear" w:color="auto" w:fill="F2F2F2"/>
          </w:tcPr>
          <w:p w14:paraId="3A4BEAA1" w14:textId="36037217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(256)</w:t>
            </w:r>
          </w:p>
        </w:tc>
        <w:tc>
          <w:tcPr>
            <w:tcW w:w="1307" w:type="dxa"/>
            <w:shd w:val="clear" w:color="auto" w:fill="F2F2F2"/>
          </w:tcPr>
          <w:p w14:paraId="0D74FFA1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C7F6E7F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1FBEE205" w14:textId="16B4DF2D" w:rsidR="002725D3" w:rsidRDefault="00966F8C">
            <w:r>
              <w:rPr>
                <w:rFonts w:hint="eastAsia"/>
              </w:rPr>
              <w:t>文件名</w:t>
            </w:r>
          </w:p>
        </w:tc>
      </w:tr>
      <w:tr w:rsidR="002725D3" w14:paraId="5E031AA9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824725A" w14:textId="77777777" w:rsidR="002725D3" w:rsidRDefault="00966F8C">
            <w:r>
              <w:t>S_</w:t>
            </w:r>
            <w:r>
              <w:rPr>
                <w:rFonts w:hint="eastAsia"/>
              </w:rPr>
              <w:t>ATTACH_TYPE</w:t>
            </w:r>
          </w:p>
        </w:tc>
        <w:tc>
          <w:tcPr>
            <w:tcW w:w="1353" w:type="dxa"/>
            <w:shd w:val="clear" w:color="auto" w:fill="F2F2F2"/>
          </w:tcPr>
          <w:p w14:paraId="5943D98F" w14:textId="77777777" w:rsidR="002725D3" w:rsidRDefault="00966F8C">
            <w:r>
              <w:rPr>
                <w:rFonts w:hint="eastAsia"/>
              </w:rPr>
              <w:t>附件类型</w:t>
            </w:r>
          </w:p>
        </w:tc>
        <w:tc>
          <w:tcPr>
            <w:tcW w:w="1528" w:type="dxa"/>
            <w:shd w:val="clear" w:color="auto" w:fill="F2F2F2"/>
          </w:tcPr>
          <w:p w14:paraId="1AFE2E40" w14:textId="1E5C8579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(50)</w:t>
            </w:r>
          </w:p>
        </w:tc>
        <w:tc>
          <w:tcPr>
            <w:tcW w:w="1307" w:type="dxa"/>
            <w:shd w:val="clear" w:color="auto" w:fill="F2F2F2"/>
          </w:tcPr>
          <w:p w14:paraId="244104EC" w14:textId="77777777" w:rsidR="002725D3" w:rsidRDefault="002725D3"/>
        </w:tc>
        <w:tc>
          <w:tcPr>
            <w:tcW w:w="1317" w:type="dxa"/>
            <w:shd w:val="clear" w:color="auto" w:fill="F2F2F2"/>
          </w:tcPr>
          <w:p w14:paraId="6D66A9FF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16949ACB" w14:textId="77777777" w:rsidR="002725D3" w:rsidRDefault="002725D3"/>
        </w:tc>
      </w:tr>
      <w:tr w:rsidR="002725D3" w14:paraId="0DD463B5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0A8E6D97" w14:textId="77777777" w:rsidR="002725D3" w:rsidRDefault="00966F8C">
            <w:r>
              <w:rPr>
                <w:rFonts w:hint="eastAsia"/>
              </w:rPr>
              <w:t>S_PATH</w:t>
            </w:r>
          </w:p>
        </w:tc>
        <w:tc>
          <w:tcPr>
            <w:tcW w:w="1353" w:type="dxa"/>
            <w:shd w:val="clear" w:color="auto" w:fill="F2F2F2"/>
          </w:tcPr>
          <w:p w14:paraId="150EE67A" w14:textId="6A219F49" w:rsidR="002725D3" w:rsidRDefault="00966F8C">
            <w:r>
              <w:rPr>
                <w:rFonts w:hint="eastAsia"/>
              </w:rPr>
              <w:t>文件存储</w:t>
            </w:r>
            <w:r w:rsidR="00467FC5">
              <w:rPr>
                <w:rFonts w:hint="eastAsia"/>
              </w:rPr>
              <w:t>绝对</w:t>
            </w:r>
            <w:r>
              <w:rPr>
                <w:rFonts w:hint="eastAsia"/>
              </w:rPr>
              <w:t>路径</w:t>
            </w:r>
          </w:p>
        </w:tc>
        <w:tc>
          <w:tcPr>
            <w:tcW w:w="1528" w:type="dxa"/>
            <w:shd w:val="clear" w:color="auto" w:fill="F2F2F2"/>
          </w:tcPr>
          <w:p w14:paraId="77ACA362" w14:textId="6B3F856A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(4000)</w:t>
            </w:r>
          </w:p>
        </w:tc>
        <w:tc>
          <w:tcPr>
            <w:tcW w:w="1307" w:type="dxa"/>
            <w:shd w:val="clear" w:color="auto" w:fill="F2F2F2"/>
          </w:tcPr>
          <w:p w14:paraId="3504CC9E" w14:textId="77777777" w:rsidR="002725D3" w:rsidRDefault="002725D3"/>
        </w:tc>
        <w:tc>
          <w:tcPr>
            <w:tcW w:w="1317" w:type="dxa"/>
            <w:shd w:val="clear" w:color="auto" w:fill="F2F2F2"/>
          </w:tcPr>
          <w:p w14:paraId="142A9BBF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41A5B9C4" w14:textId="77777777" w:rsidR="002725D3" w:rsidRDefault="002725D3"/>
        </w:tc>
      </w:tr>
      <w:tr w:rsidR="002725D3" w14:paraId="59AFA71C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71764F64" w14:textId="77777777" w:rsidR="002725D3" w:rsidRDefault="00966F8C">
            <w:r>
              <w:t>N_</w:t>
            </w:r>
            <w:r>
              <w:rPr>
                <w:rFonts w:hint="eastAsia"/>
              </w:rPr>
              <w:t>VERSION</w:t>
            </w:r>
          </w:p>
        </w:tc>
        <w:tc>
          <w:tcPr>
            <w:tcW w:w="1353" w:type="dxa"/>
            <w:shd w:val="clear" w:color="auto" w:fill="F2F2F2"/>
          </w:tcPr>
          <w:p w14:paraId="62D0AA82" w14:textId="77777777" w:rsidR="002725D3" w:rsidRDefault="00966F8C">
            <w:r>
              <w:rPr>
                <w:rFonts w:hint="eastAsia"/>
              </w:rPr>
              <w:t>版本</w:t>
            </w:r>
          </w:p>
        </w:tc>
        <w:tc>
          <w:tcPr>
            <w:tcW w:w="1528" w:type="dxa"/>
            <w:shd w:val="clear" w:color="auto" w:fill="F2F2F2"/>
          </w:tcPr>
          <w:p w14:paraId="7A2A2EBD" w14:textId="07D1C6A7" w:rsidR="002725D3" w:rsidRDefault="00A17B51">
            <w:r>
              <w:rPr>
                <w:rFonts w:hint="eastAsia"/>
              </w:rPr>
              <w:t>INT(10)</w:t>
            </w:r>
          </w:p>
        </w:tc>
        <w:tc>
          <w:tcPr>
            <w:tcW w:w="1307" w:type="dxa"/>
            <w:shd w:val="clear" w:color="auto" w:fill="F2F2F2"/>
          </w:tcPr>
          <w:p w14:paraId="3F500FFB" w14:textId="77777777" w:rsidR="002725D3" w:rsidRDefault="002725D3"/>
        </w:tc>
        <w:tc>
          <w:tcPr>
            <w:tcW w:w="1317" w:type="dxa"/>
            <w:shd w:val="clear" w:color="auto" w:fill="F2F2F2"/>
          </w:tcPr>
          <w:p w14:paraId="7D81EBD1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7C40B6BF" w14:textId="77777777" w:rsidR="002725D3" w:rsidRDefault="00966F8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，版本更新自动加</w:t>
            </w:r>
            <w:r>
              <w:rPr>
                <w:rFonts w:hint="eastAsia"/>
              </w:rPr>
              <w:t>1</w:t>
            </w:r>
          </w:p>
        </w:tc>
      </w:tr>
      <w:tr w:rsidR="002725D3" w14:paraId="70154EE2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42AAC266" w14:textId="77777777" w:rsidR="002725D3" w:rsidRDefault="00966F8C">
            <w:r>
              <w:t>S_</w:t>
            </w:r>
            <w:r>
              <w:rPr>
                <w:rFonts w:hint="eastAsia"/>
              </w:rPr>
              <w:t>STATUS</w:t>
            </w:r>
          </w:p>
        </w:tc>
        <w:tc>
          <w:tcPr>
            <w:tcW w:w="1353" w:type="dxa"/>
            <w:shd w:val="clear" w:color="auto" w:fill="F2F2F2"/>
          </w:tcPr>
          <w:p w14:paraId="2BF0AC1B" w14:textId="77777777" w:rsidR="002725D3" w:rsidRDefault="00966F8C">
            <w:r>
              <w:rPr>
                <w:rFonts w:hint="eastAsia"/>
              </w:rPr>
              <w:t>文件状态</w:t>
            </w:r>
          </w:p>
        </w:tc>
        <w:tc>
          <w:tcPr>
            <w:tcW w:w="1528" w:type="dxa"/>
            <w:shd w:val="clear" w:color="auto" w:fill="F2F2F2"/>
          </w:tcPr>
          <w:p w14:paraId="4B07549C" w14:textId="77777777" w:rsidR="002725D3" w:rsidRDefault="00966F8C">
            <w:r>
              <w:rPr>
                <w:rFonts w:hint="eastAsia"/>
              </w:rPr>
              <w:t>CHAR(1)</w:t>
            </w:r>
          </w:p>
        </w:tc>
        <w:tc>
          <w:tcPr>
            <w:tcW w:w="1307" w:type="dxa"/>
            <w:shd w:val="clear" w:color="auto" w:fill="F2F2F2"/>
          </w:tcPr>
          <w:p w14:paraId="7345C57A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6B5CD3C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66" w:type="dxa"/>
            <w:shd w:val="clear" w:color="auto" w:fill="F2F2F2"/>
          </w:tcPr>
          <w:p w14:paraId="178F50A4" w14:textId="33A8A77A" w:rsidR="002725D3" w:rsidRDefault="00966F8C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正常，</w:t>
            </w:r>
            <w:r w:rsidR="008B180A"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删除；默认</w:t>
            </w:r>
            <w:r>
              <w:rPr>
                <w:rFonts w:hint="eastAsia"/>
              </w:rPr>
              <w:t>1</w:t>
            </w:r>
          </w:p>
        </w:tc>
      </w:tr>
      <w:tr w:rsidR="002725D3" w14:paraId="3FE81D36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7C8033DA" w14:textId="77777777" w:rsidR="002725D3" w:rsidRDefault="00966F8C">
            <w:r>
              <w:t>D_</w:t>
            </w:r>
            <w:r>
              <w:rPr>
                <w:rFonts w:hint="eastAsia"/>
              </w:rPr>
              <w:t>CREATE_TIME</w:t>
            </w:r>
          </w:p>
        </w:tc>
        <w:tc>
          <w:tcPr>
            <w:tcW w:w="1353" w:type="dxa"/>
            <w:shd w:val="clear" w:color="auto" w:fill="F2F2F2"/>
          </w:tcPr>
          <w:p w14:paraId="5D5226DB" w14:textId="77777777" w:rsidR="002725D3" w:rsidRDefault="00966F8C">
            <w:r>
              <w:rPr>
                <w:rFonts w:hint="eastAsia"/>
              </w:rPr>
              <w:t>创建时间</w:t>
            </w:r>
          </w:p>
        </w:tc>
        <w:tc>
          <w:tcPr>
            <w:tcW w:w="1528" w:type="dxa"/>
            <w:shd w:val="clear" w:color="auto" w:fill="F2F2F2"/>
          </w:tcPr>
          <w:p w14:paraId="33A998B8" w14:textId="77777777" w:rsidR="002725D3" w:rsidRDefault="00966F8C">
            <w:r>
              <w:rPr>
                <w:rFonts w:hint="eastAsia"/>
              </w:rPr>
              <w:t>DATE</w:t>
            </w:r>
          </w:p>
        </w:tc>
        <w:tc>
          <w:tcPr>
            <w:tcW w:w="1307" w:type="dxa"/>
            <w:shd w:val="clear" w:color="auto" w:fill="F2F2F2"/>
          </w:tcPr>
          <w:p w14:paraId="0C5499AC" w14:textId="77777777" w:rsidR="002725D3" w:rsidRDefault="002725D3"/>
        </w:tc>
        <w:tc>
          <w:tcPr>
            <w:tcW w:w="1317" w:type="dxa"/>
            <w:shd w:val="clear" w:color="auto" w:fill="F2F2F2"/>
          </w:tcPr>
          <w:p w14:paraId="24981242" w14:textId="69CCDA7B" w:rsidR="002725D3" w:rsidRDefault="00D35C44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79013F58" w14:textId="77777777" w:rsidR="002725D3" w:rsidRDefault="002725D3"/>
        </w:tc>
      </w:tr>
      <w:tr w:rsidR="002725D3" w14:paraId="1D2D97DE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46B57F67" w14:textId="77777777" w:rsidR="002725D3" w:rsidRDefault="00966F8C">
            <w:r>
              <w:t>S_</w:t>
            </w:r>
            <w:r>
              <w:rPr>
                <w:rFonts w:hint="eastAsia"/>
              </w:rPr>
              <w:t>CREATOR</w:t>
            </w:r>
          </w:p>
        </w:tc>
        <w:tc>
          <w:tcPr>
            <w:tcW w:w="1353" w:type="dxa"/>
            <w:shd w:val="clear" w:color="auto" w:fill="F2F2F2"/>
          </w:tcPr>
          <w:p w14:paraId="3BE563A4" w14:textId="77777777" w:rsidR="002725D3" w:rsidRDefault="00966F8C">
            <w:r>
              <w:rPr>
                <w:rFonts w:hint="eastAsia"/>
              </w:rPr>
              <w:t>创建者</w:t>
            </w:r>
          </w:p>
        </w:tc>
        <w:tc>
          <w:tcPr>
            <w:tcW w:w="1528" w:type="dxa"/>
            <w:shd w:val="clear" w:color="auto" w:fill="F2F2F2"/>
          </w:tcPr>
          <w:p w14:paraId="6A2C6085" w14:textId="0EEFF0BC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(50)</w:t>
            </w:r>
          </w:p>
        </w:tc>
        <w:tc>
          <w:tcPr>
            <w:tcW w:w="1307" w:type="dxa"/>
            <w:shd w:val="clear" w:color="auto" w:fill="F2F2F2"/>
          </w:tcPr>
          <w:p w14:paraId="437FB545" w14:textId="77777777" w:rsidR="002725D3" w:rsidRDefault="002725D3"/>
        </w:tc>
        <w:tc>
          <w:tcPr>
            <w:tcW w:w="1317" w:type="dxa"/>
            <w:shd w:val="clear" w:color="auto" w:fill="F2F2F2"/>
          </w:tcPr>
          <w:p w14:paraId="1559E193" w14:textId="12D40BDE" w:rsidR="002725D3" w:rsidRDefault="00D35C44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342F7F26" w14:textId="77777777" w:rsidR="002725D3" w:rsidRDefault="002725D3"/>
        </w:tc>
      </w:tr>
      <w:tr w:rsidR="002725D3" w14:paraId="7B17EAD5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7927E8ED" w14:textId="77777777" w:rsidR="002725D3" w:rsidRDefault="00966F8C">
            <w:r>
              <w:t>S_</w:t>
            </w:r>
            <w:r>
              <w:rPr>
                <w:rFonts w:hint="eastAsia"/>
              </w:rPr>
              <w:t>CREATOR_NO</w:t>
            </w:r>
          </w:p>
        </w:tc>
        <w:tc>
          <w:tcPr>
            <w:tcW w:w="1353" w:type="dxa"/>
            <w:shd w:val="clear" w:color="auto" w:fill="F2F2F2"/>
          </w:tcPr>
          <w:p w14:paraId="0B1FBEAB" w14:textId="77777777" w:rsidR="002725D3" w:rsidRDefault="00966F8C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1528" w:type="dxa"/>
            <w:shd w:val="clear" w:color="auto" w:fill="F2F2F2"/>
          </w:tcPr>
          <w:p w14:paraId="5BE24F41" w14:textId="770783BD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(50)</w:t>
            </w:r>
          </w:p>
        </w:tc>
        <w:tc>
          <w:tcPr>
            <w:tcW w:w="1307" w:type="dxa"/>
            <w:shd w:val="clear" w:color="auto" w:fill="F2F2F2"/>
          </w:tcPr>
          <w:p w14:paraId="1407661B" w14:textId="77777777" w:rsidR="002725D3" w:rsidRDefault="002725D3"/>
        </w:tc>
        <w:tc>
          <w:tcPr>
            <w:tcW w:w="1317" w:type="dxa"/>
            <w:shd w:val="clear" w:color="auto" w:fill="F2F2F2"/>
          </w:tcPr>
          <w:p w14:paraId="7AE4C617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3590479C" w14:textId="77777777" w:rsidR="002725D3" w:rsidRDefault="002725D3"/>
        </w:tc>
      </w:tr>
      <w:tr w:rsidR="0064281E" w14:paraId="463DAB3A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47C1BBED" w14:textId="6471809D" w:rsidR="0064281E" w:rsidRDefault="0064281E">
            <w:r w:rsidRPr="0064281E">
              <w:t>N_LAST_ATTACH_NO</w:t>
            </w:r>
          </w:p>
        </w:tc>
        <w:tc>
          <w:tcPr>
            <w:tcW w:w="1353" w:type="dxa"/>
            <w:shd w:val="clear" w:color="auto" w:fill="F2F2F2"/>
          </w:tcPr>
          <w:p w14:paraId="6E534777" w14:textId="580E2DC6" w:rsidR="0064281E" w:rsidRDefault="0064281E">
            <w:pPr>
              <w:rPr>
                <w:rFonts w:hint="eastAsia"/>
              </w:rPr>
            </w:pPr>
            <w:r w:rsidRPr="0064281E">
              <w:rPr>
                <w:rFonts w:hint="eastAsia"/>
              </w:rPr>
              <w:t>相同版本的最新附件</w:t>
            </w:r>
            <w:r w:rsidRPr="0064281E">
              <w:rPr>
                <w:rFonts w:hint="eastAsia"/>
              </w:rPr>
              <w:t>ID</w:t>
            </w:r>
          </w:p>
        </w:tc>
        <w:tc>
          <w:tcPr>
            <w:tcW w:w="1528" w:type="dxa"/>
            <w:shd w:val="clear" w:color="auto" w:fill="F2F2F2"/>
          </w:tcPr>
          <w:p w14:paraId="0BE98E4E" w14:textId="32FEDE18" w:rsidR="0064281E" w:rsidRDefault="0064281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07" w:type="dxa"/>
            <w:shd w:val="clear" w:color="auto" w:fill="F2F2F2"/>
          </w:tcPr>
          <w:p w14:paraId="1A04F35F" w14:textId="77777777" w:rsidR="0064281E" w:rsidRDefault="0064281E"/>
        </w:tc>
        <w:tc>
          <w:tcPr>
            <w:tcW w:w="1317" w:type="dxa"/>
            <w:shd w:val="clear" w:color="auto" w:fill="F2F2F2"/>
          </w:tcPr>
          <w:p w14:paraId="4AF93D5B" w14:textId="769B1E66" w:rsidR="0064281E" w:rsidRDefault="006428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56B3AE97" w14:textId="77777777" w:rsidR="0064281E" w:rsidRDefault="0064281E"/>
        </w:tc>
      </w:tr>
      <w:tr w:rsidR="0064281E" w14:paraId="40685AB5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80EF5CF" w14:textId="4581DE35" w:rsidR="0064281E" w:rsidRDefault="0064281E">
            <w:r w:rsidRPr="0064281E">
              <w:t>S_FILE_TYPE</w:t>
            </w:r>
          </w:p>
        </w:tc>
        <w:tc>
          <w:tcPr>
            <w:tcW w:w="1353" w:type="dxa"/>
            <w:shd w:val="clear" w:color="auto" w:fill="F2F2F2"/>
          </w:tcPr>
          <w:p w14:paraId="20F906EE" w14:textId="6BD14765" w:rsidR="0064281E" w:rsidRDefault="0064281E">
            <w:pPr>
              <w:rPr>
                <w:rFonts w:hint="eastAsia"/>
              </w:rPr>
            </w:pPr>
            <w:r w:rsidRPr="0064281E">
              <w:rPr>
                <w:rFonts w:hint="eastAsia"/>
              </w:rPr>
              <w:t>文件类型</w:t>
            </w:r>
          </w:p>
        </w:tc>
        <w:tc>
          <w:tcPr>
            <w:tcW w:w="1528" w:type="dxa"/>
            <w:shd w:val="clear" w:color="auto" w:fill="F2F2F2"/>
          </w:tcPr>
          <w:p w14:paraId="0C8B8E30" w14:textId="171B87D8" w:rsidR="0064281E" w:rsidRDefault="00A7631D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307" w:type="dxa"/>
            <w:shd w:val="clear" w:color="auto" w:fill="F2F2F2"/>
          </w:tcPr>
          <w:p w14:paraId="60DA83FA" w14:textId="77777777" w:rsidR="0064281E" w:rsidRDefault="0064281E"/>
        </w:tc>
        <w:tc>
          <w:tcPr>
            <w:tcW w:w="1317" w:type="dxa"/>
            <w:shd w:val="clear" w:color="auto" w:fill="F2F2F2"/>
          </w:tcPr>
          <w:p w14:paraId="3A060508" w14:textId="56ACEC9E" w:rsidR="0064281E" w:rsidRDefault="006428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66" w:type="dxa"/>
            <w:shd w:val="clear" w:color="auto" w:fill="F2F2F2"/>
          </w:tcPr>
          <w:p w14:paraId="13FBDD60" w14:textId="7B8A2A41" w:rsidR="0064281E" w:rsidRDefault="0064281E">
            <w:r w:rsidRPr="0064281E">
              <w:rPr>
                <w:rFonts w:hint="eastAsia"/>
              </w:rPr>
              <w:t>文件类型</w:t>
            </w:r>
            <w:r w:rsidRPr="0064281E">
              <w:rPr>
                <w:rFonts w:hint="eastAsia"/>
              </w:rPr>
              <w:t>(</w:t>
            </w:r>
            <w:r w:rsidRPr="0064281E">
              <w:rPr>
                <w:rFonts w:hint="eastAsia"/>
              </w:rPr>
              <w:t>备用字段；文件允许上传的类型，如：</w:t>
            </w:r>
            <w:r w:rsidRPr="0064281E">
              <w:rPr>
                <w:rFonts w:hint="eastAsia"/>
              </w:rPr>
              <w:t>doc/txt</w:t>
            </w:r>
            <w:r w:rsidRPr="0064281E">
              <w:rPr>
                <w:rFonts w:hint="eastAsia"/>
              </w:rPr>
              <w:t>…</w:t>
            </w:r>
            <w:r w:rsidRPr="0064281E">
              <w:rPr>
                <w:rFonts w:hint="eastAsia"/>
              </w:rPr>
              <w:t>.)</w:t>
            </w:r>
          </w:p>
        </w:tc>
      </w:tr>
      <w:tr w:rsidR="0064281E" w14:paraId="108BFE46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390C083C" w14:textId="1096F7C8" w:rsidR="0064281E" w:rsidRDefault="009B2BC4">
            <w:r w:rsidRPr="009B2BC4">
              <w:t>S_SAVE_PATH</w:t>
            </w:r>
          </w:p>
        </w:tc>
        <w:tc>
          <w:tcPr>
            <w:tcW w:w="1353" w:type="dxa"/>
            <w:shd w:val="clear" w:color="auto" w:fill="F2F2F2"/>
          </w:tcPr>
          <w:p w14:paraId="1DA4C75B" w14:textId="1D4A0655" w:rsidR="0064281E" w:rsidRDefault="009B2BC4">
            <w:pPr>
              <w:rPr>
                <w:rFonts w:hint="eastAsia"/>
              </w:rPr>
            </w:pPr>
            <w:r>
              <w:rPr>
                <w:rFonts w:hint="eastAsia"/>
              </w:rPr>
              <w:t>文件存储</w:t>
            </w:r>
            <w:r w:rsidRPr="009B2BC4">
              <w:rPr>
                <w:rFonts w:hint="eastAsia"/>
              </w:rPr>
              <w:t>路径</w:t>
            </w:r>
          </w:p>
        </w:tc>
        <w:tc>
          <w:tcPr>
            <w:tcW w:w="1528" w:type="dxa"/>
            <w:shd w:val="clear" w:color="auto" w:fill="F2F2F2"/>
          </w:tcPr>
          <w:p w14:paraId="5580B491" w14:textId="37F4EE63" w:rsidR="0064281E" w:rsidRDefault="00A7631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(400</w:t>
            </w:r>
            <w:r>
              <w:rPr>
                <w:rFonts w:hint="eastAsia"/>
              </w:rPr>
              <w:t>)</w:t>
            </w:r>
          </w:p>
        </w:tc>
        <w:tc>
          <w:tcPr>
            <w:tcW w:w="1307" w:type="dxa"/>
            <w:shd w:val="clear" w:color="auto" w:fill="F2F2F2"/>
          </w:tcPr>
          <w:p w14:paraId="459BF598" w14:textId="77777777" w:rsidR="0064281E" w:rsidRDefault="0064281E"/>
        </w:tc>
        <w:tc>
          <w:tcPr>
            <w:tcW w:w="1317" w:type="dxa"/>
            <w:shd w:val="clear" w:color="auto" w:fill="F2F2F2"/>
          </w:tcPr>
          <w:p w14:paraId="0B2996AC" w14:textId="77777777" w:rsidR="0064281E" w:rsidRDefault="0064281E">
            <w:pPr>
              <w:rPr>
                <w:rFonts w:hint="eastAsia"/>
              </w:rPr>
            </w:pPr>
          </w:p>
        </w:tc>
        <w:tc>
          <w:tcPr>
            <w:tcW w:w="2366" w:type="dxa"/>
            <w:shd w:val="clear" w:color="auto" w:fill="F2F2F2"/>
          </w:tcPr>
          <w:p w14:paraId="5585FEC7" w14:textId="77777777" w:rsidR="0064281E" w:rsidRDefault="0064281E"/>
        </w:tc>
      </w:tr>
      <w:tr w:rsidR="0064281E" w14:paraId="1806EDD3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44F0090B" w14:textId="3AB1E5FD" w:rsidR="0064281E" w:rsidRDefault="00216470">
            <w:r w:rsidRPr="00216470">
              <w:t>S_SUB_PATH</w:t>
            </w:r>
          </w:p>
        </w:tc>
        <w:tc>
          <w:tcPr>
            <w:tcW w:w="1353" w:type="dxa"/>
            <w:shd w:val="clear" w:color="auto" w:fill="F2F2F2"/>
          </w:tcPr>
          <w:p w14:paraId="4797CDAD" w14:textId="1D9DB2F5" w:rsidR="0064281E" w:rsidRDefault="00216470">
            <w:pPr>
              <w:rPr>
                <w:rFonts w:hint="eastAsia"/>
              </w:rPr>
            </w:pPr>
            <w:r w:rsidRPr="00216470">
              <w:rPr>
                <w:rFonts w:hint="eastAsia"/>
              </w:rPr>
              <w:t>二级路径编码</w:t>
            </w:r>
          </w:p>
        </w:tc>
        <w:tc>
          <w:tcPr>
            <w:tcW w:w="1528" w:type="dxa"/>
            <w:shd w:val="clear" w:color="auto" w:fill="F2F2F2"/>
          </w:tcPr>
          <w:p w14:paraId="25BA4828" w14:textId="01D81C6D" w:rsidR="0064281E" w:rsidRDefault="0023517A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255</w:t>
            </w:r>
            <w:bookmarkStart w:id="1" w:name="_GoBack"/>
            <w:bookmarkEnd w:id="1"/>
            <w:r>
              <w:rPr>
                <w:rFonts w:hint="eastAsia"/>
              </w:rPr>
              <w:t>)</w:t>
            </w:r>
          </w:p>
        </w:tc>
        <w:tc>
          <w:tcPr>
            <w:tcW w:w="1307" w:type="dxa"/>
            <w:shd w:val="clear" w:color="auto" w:fill="F2F2F2"/>
          </w:tcPr>
          <w:p w14:paraId="766EE5FE" w14:textId="77777777" w:rsidR="0064281E" w:rsidRDefault="0064281E"/>
        </w:tc>
        <w:tc>
          <w:tcPr>
            <w:tcW w:w="1317" w:type="dxa"/>
            <w:shd w:val="clear" w:color="auto" w:fill="F2F2F2"/>
          </w:tcPr>
          <w:p w14:paraId="177A3BB6" w14:textId="77777777" w:rsidR="0064281E" w:rsidRDefault="0064281E">
            <w:pPr>
              <w:rPr>
                <w:rFonts w:hint="eastAsia"/>
              </w:rPr>
            </w:pPr>
          </w:p>
        </w:tc>
        <w:tc>
          <w:tcPr>
            <w:tcW w:w="2366" w:type="dxa"/>
            <w:shd w:val="clear" w:color="auto" w:fill="F2F2F2"/>
          </w:tcPr>
          <w:p w14:paraId="4751611A" w14:textId="1E697C0D" w:rsidR="0064281E" w:rsidRDefault="00216470">
            <w:r w:rsidRPr="00216470">
              <w:rPr>
                <w:rFonts w:hint="eastAsia"/>
              </w:rPr>
              <w:t>支持日期格式</w:t>
            </w:r>
            <w:r w:rsidRPr="00216470">
              <w:rPr>
                <w:rFonts w:hint="eastAsia"/>
              </w:rPr>
              <w:t>YYYY</w:t>
            </w:r>
            <w:r w:rsidRPr="00216470">
              <w:rPr>
                <w:rFonts w:hint="eastAsia"/>
              </w:rPr>
              <w:t>、</w:t>
            </w:r>
            <w:r w:rsidRPr="00216470">
              <w:rPr>
                <w:rFonts w:hint="eastAsia"/>
              </w:rPr>
              <w:t>YYYY/MM</w:t>
            </w:r>
            <w:r w:rsidRPr="00216470">
              <w:rPr>
                <w:rFonts w:hint="eastAsia"/>
              </w:rPr>
              <w:t>、</w:t>
            </w:r>
            <w:r w:rsidRPr="00216470">
              <w:rPr>
                <w:rFonts w:hint="eastAsia"/>
              </w:rPr>
              <w:t>YYYY/MM/DD</w:t>
            </w:r>
          </w:p>
        </w:tc>
      </w:tr>
    </w:tbl>
    <w:p w14:paraId="720DDB10" w14:textId="77777777" w:rsidR="002725D3" w:rsidRDefault="002725D3"/>
    <w:p w14:paraId="246C4786" w14:textId="77777777" w:rsidR="00FE5DE3" w:rsidRDefault="00FE5DE3" w:rsidP="00FE5DE3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t>T_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RMS</w:t>
      </w:r>
      <w:r>
        <w:rPr>
          <w:rFonts w:ascii="Arial" w:eastAsia="黑体" w:hAnsi="Arial" w:cs="Times New Roman"/>
          <w:bCs w:val="0"/>
          <w:kern w:val="0"/>
          <w:szCs w:val="20"/>
        </w:rPr>
        <w:t xml:space="preserve">_DEPARTMENT 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院系专业表</w:t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59"/>
        <w:gridCol w:w="1276"/>
        <w:gridCol w:w="1317"/>
        <w:gridCol w:w="2325"/>
      </w:tblGrid>
      <w:tr w:rsidR="00FE5DE3" w14:paraId="6FF261B0" w14:textId="77777777" w:rsidTr="00597228">
        <w:trPr>
          <w:trHeight w:val="421"/>
        </w:trPr>
        <w:tc>
          <w:tcPr>
            <w:tcW w:w="1614" w:type="dxa"/>
            <w:shd w:val="clear" w:color="auto" w:fill="F2F2F2"/>
          </w:tcPr>
          <w:p w14:paraId="6900AF8D" w14:textId="77777777" w:rsidR="00FE5DE3" w:rsidRDefault="00FE5DE3" w:rsidP="00597228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5A5BA630" w14:textId="77777777" w:rsidR="00FE5DE3" w:rsidRDefault="00FE5DE3" w:rsidP="00597228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shd w:val="clear" w:color="auto" w:fill="F2F2F2"/>
          </w:tcPr>
          <w:p w14:paraId="090363D8" w14:textId="77777777" w:rsidR="00FE5DE3" w:rsidRDefault="00FE5DE3" w:rsidP="00597228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276" w:type="dxa"/>
            <w:shd w:val="clear" w:color="auto" w:fill="F2F2F2"/>
          </w:tcPr>
          <w:p w14:paraId="621A183A" w14:textId="77777777" w:rsidR="00FE5DE3" w:rsidRDefault="00FE5DE3" w:rsidP="00597228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1E206335" w14:textId="77777777" w:rsidR="00FE5DE3" w:rsidRDefault="00FE5DE3" w:rsidP="00597228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25" w:type="dxa"/>
            <w:shd w:val="clear" w:color="auto" w:fill="F2F2F2"/>
          </w:tcPr>
          <w:p w14:paraId="5B8A9E93" w14:textId="77777777" w:rsidR="00FE5DE3" w:rsidRDefault="00FE5DE3" w:rsidP="0059722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E5DE3" w14:paraId="11164626" w14:textId="77777777" w:rsidTr="00597228">
        <w:trPr>
          <w:trHeight w:val="549"/>
        </w:trPr>
        <w:tc>
          <w:tcPr>
            <w:tcW w:w="1614" w:type="dxa"/>
            <w:shd w:val="clear" w:color="auto" w:fill="F2F2F2"/>
          </w:tcPr>
          <w:p w14:paraId="409A998B" w14:textId="77777777" w:rsidR="00FE5DE3" w:rsidRDefault="00FE5DE3" w:rsidP="00597228">
            <w:r>
              <w:rPr>
                <w:rFonts w:ascii="仿宋" w:eastAsia="仿宋" w:hAnsi="仿宋"/>
              </w:rPr>
              <w:t>N_DEPT</w:t>
            </w:r>
            <w:r>
              <w:rPr>
                <w:rFonts w:ascii="仿宋" w:eastAsia="仿宋" w:hAnsi="仿宋" w:hint="eastAsia"/>
              </w:rPr>
              <w:t>_NO</w:t>
            </w:r>
          </w:p>
        </w:tc>
        <w:tc>
          <w:tcPr>
            <w:tcW w:w="1353" w:type="dxa"/>
            <w:shd w:val="clear" w:color="auto" w:fill="F2F2F2"/>
          </w:tcPr>
          <w:p w14:paraId="06014609" w14:textId="77777777" w:rsidR="00FE5DE3" w:rsidRDefault="00FE5DE3" w:rsidP="00597228">
            <w:r>
              <w:rPr>
                <w:rFonts w:ascii="仿宋" w:eastAsia="仿宋" w:hAnsi="仿宋" w:hint="eastAsia"/>
              </w:rPr>
              <w:t>院系专业内部编码</w:t>
            </w:r>
          </w:p>
        </w:tc>
        <w:tc>
          <w:tcPr>
            <w:tcW w:w="1559" w:type="dxa"/>
            <w:shd w:val="clear" w:color="auto" w:fill="F2F2F2"/>
          </w:tcPr>
          <w:p w14:paraId="79E88741" w14:textId="77777777" w:rsidR="00FE5DE3" w:rsidRDefault="00FE5DE3" w:rsidP="00597228">
            <w:r>
              <w:rPr>
                <w:rFonts w:ascii="仿宋" w:eastAsia="仿宋" w:hAnsi="仿宋"/>
              </w:rPr>
              <w:t>INT(10)</w:t>
            </w:r>
          </w:p>
        </w:tc>
        <w:tc>
          <w:tcPr>
            <w:tcW w:w="1276" w:type="dxa"/>
            <w:shd w:val="clear" w:color="auto" w:fill="F2F2F2"/>
          </w:tcPr>
          <w:p w14:paraId="6899CD76" w14:textId="77777777" w:rsidR="00FE5DE3" w:rsidRDefault="00FE5DE3" w:rsidP="00597228">
            <w:r>
              <w:rPr>
                <w:rFonts w:ascii="仿宋" w:eastAsia="仿宋" w:hAnsi="仿宋" w:hint="eastAsia"/>
              </w:rPr>
              <w:t>主键</w:t>
            </w:r>
          </w:p>
        </w:tc>
        <w:tc>
          <w:tcPr>
            <w:tcW w:w="1317" w:type="dxa"/>
            <w:shd w:val="clear" w:color="auto" w:fill="F2F2F2"/>
          </w:tcPr>
          <w:p w14:paraId="6F6C03A7" w14:textId="77777777" w:rsidR="00FE5DE3" w:rsidRDefault="00FE5DE3" w:rsidP="00597228"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1DD50B11" w14:textId="77777777" w:rsidR="00FE5DE3" w:rsidRDefault="00FE5DE3" w:rsidP="00597228">
            <w:r>
              <w:rPr>
                <w:rFonts w:hint="eastAsia"/>
              </w:rPr>
              <w:t>自增</w:t>
            </w:r>
          </w:p>
        </w:tc>
      </w:tr>
      <w:tr w:rsidR="00FE5DE3" w14:paraId="02BE2629" w14:textId="77777777" w:rsidTr="00597228">
        <w:trPr>
          <w:trHeight w:val="521"/>
        </w:trPr>
        <w:tc>
          <w:tcPr>
            <w:tcW w:w="1614" w:type="dxa"/>
            <w:shd w:val="clear" w:color="auto" w:fill="F2F2F2"/>
          </w:tcPr>
          <w:p w14:paraId="1E8DD169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</w:t>
            </w:r>
            <w:r>
              <w:rPr>
                <w:rFonts w:ascii="仿宋" w:eastAsia="仿宋" w:hAnsi="仿宋"/>
              </w:rPr>
              <w:t>DEPT</w:t>
            </w:r>
            <w:r>
              <w:rPr>
                <w:rFonts w:ascii="仿宋" w:eastAsia="仿宋" w:hAnsi="仿宋" w:hint="eastAsia"/>
              </w:rPr>
              <w:t>_CODE</w:t>
            </w:r>
          </w:p>
        </w:tc>
        <w:tc>
          <w:tcPr>
            <w:tcW w:w="1353" w:type="dxa"/>
            <w:shd w:val="clear" w:color="auto" w:fill="F2F2F2"/>
          </w:tcPr>
          <w:p w14:paraId="41A76610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专业代码</w:t>
            </w:r>
          </w:p>
        </w:tc>
        <w:tc>
          <w:tcPr>
            <w:tcW w:w="1559" w:type="dxa"/>
            <w:shd w:val="clear" w:color="auto" w:fill="F2F2F2"/>
          </w:tcPr>
          <w:p w14:paraId="4E034123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VARCHAR(64)</w:t>
            </w:r>
          </w:p>
        </w:tc>
        <w:tc>
          <w:tcPr>
            <w:tcW w:w="1276" w:type="dxa"/>
            <w:shd w:val="clear" w:color="auto" w:fill="F2F2F2"/>
          </w:tcPr>
          <w:p w14:paraId="6DE6C6EF" w14:textId="77777777" w:rsidR="00FE5DE3" w:rsidRDefault="00FE5DE3" w:rsidP="00597228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496ABC41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1EC4E627" w14:textId="77777777" w:rsidR="00FE5DE3" w:rsidRDefault="00FE5DE3" w:rsidP="00597228"/>
        </w:tc>
      </w:tr>
      <w:tr w:rsidR="00FE5DE3" w14:paraId="5554B145" w14:textId="77777777" w:rsidTr="00597228">
        <w:trPr>
          <w:trHeight w:val="521"/>
        </w:trPr>
        <w:tc>
          <w:tcPr>
            <w:tcW w:w="1614" w:type="dxa"/>
            <w:shd w:val="clear" w:color="auto" w:fill="F2F2F2"/>
          </w:tcPr>
          <w:p w14:paraId="53CAAB04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S_SHORT_NAME</w:t>
            </w:r>
          </w:p>
        </w:tc>
        <w:tc>
          <w:tcPr>
            <w:tcW w:w="1353" w:type="dxa"/>
            <w:shd w:val="clear" w:color="auto" w:fill="F2F2F2"/>
          </w:tcPr>
          <w:p w14:paraId="210F942B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专业简称</w:t>
            </w:r>
          </w:p>
        </w:tc>
        <w:tc>
          <w:tcPr>
            <w:tcW w:w="1559" w:type="dxa"/>
            <w:shd w:val="clear" w:color="auto" w:fill="F2F2F2"/>
          </w:tcPr>
          <w:p w14:paraId="6DB40CAF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VARCHAR(64)</w:t>
            </w:r>
          </w:p>
        </w:tc>
        <w:tc>
          <w:tcPr>
            <w:tcW w:w="1276" w:type="dxa"/>
            <w:shd w:val="clear" w:color="auto" w:fill="F2F2F2"/>
          </w:tcPr>
          <w:p w14:paraId="2F579853" w14:textId="77777777" w:rsidR="00FE5DE3" w:rsidRDefault="00FE5DE3" w:rsidP="00597228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4E7B80A4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73030145" w14:textId="77777777" w:rsidR="00FE5DE3" w:rsidRDefault="00FE5DE3" w:rsidP="00597228"/>
        </w:tc>
      </w:tr>
      <w:tr w:rsidR="00FE5DE3" w14:paraId="70F24D7F" w14:textId="77777777" w:rsidTr="00597228">
        <w:trPr>
          <w:trHeight w:val="521"/>
        </w:trPr>
        <w:tc>
          <w:tcPr>
            <w:tcW w:w="1614" w:type="dxa"/>
            <w:shd w:val="clear" w:color="auto" w:fill="F2F2F2"/>
          </w:tcPr>
          <w:p w14:paraId="2D2191FD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S_FULL_NAME</w:t>
            </w:r>
          </w:p>
        </w:tc>
        <w:tc>
          <w:tcPr>
            <w:tcW w:w="1353" w:type="dxa"/>
            <w:shd w:val="clear" w:color="auto" w:fill="F2F2F2"/>
          </w:tcPr>
          <w:p w14:paraId="7BEA5C4A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专业全称</w:t>
            </w:r>
          </w:p>
        </w:tc>
        <w:tc>
          <w:tcPr>
            <w:tcW w:w="1559" w:type="dxa"/>
            <w:shd w:val="clear" w:color="auto" w:fill="F2F2F2"/>
          </w:tcPr>
          <w:p w14:paraId="68E38ABA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VARCHAR(256)</w:t>
            </w:r>
          </w:p>
        </w:tc>
        <w:tc>
          <w:tcPr>
            <w:tcW w:w="1276" w:type="dxa"/>
            <w:shd w:val="clear" w:color="auto" w:fill="F2F2F2"/>
          </w:tcPr>
          <w:p w14:paraId="7C4DE78B" w14:textId="77777777" w:rsidR="00FE5DE3" w:rsidRDefault="00FE5DE3" w:rsidP="00597228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53B8C7DD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72D8599A" w14:textId="77777777" w:rsidR="00FE5DE3" w:rsidRDefault="00FE5DE3" w:rsidP="00597228"/>
        </w:tc>
      </w:tr>
      <w:tr w:rsidR="00FE5DE3" w14:paraId="4EC323BC" w14:textId="77777777" w:rsidTr="00597228">
        <w:trPr>
          <w:trHeight w:val="521"/>
        </w:trPr>
        <w:tc>
          <w:tcPr>
            <w:tcW w:w="1614" w:type="dxa"/>
            <w:shd w:val="clear" w:color="auto" w:fill="F2F2F2"/>
          </w:tcPr>
          <w:p w14:paraId="1A93F85A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S_REGION</w:t>
            </w:r>
          </w:p>
        </w:tc>
        <w:tc>
          <w:tcPr>
            <w:tcW w:w="1353" w:type="dxa"/>
            <w:shd w:val="clear" w:color="auto" w:fill="F2F2F2"/>
          </w:tcPr>
          <w:p w14:paraId="39AB47DF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所属院系</w:t>
            </w:r>
          </w:p>
        </w:tc>
        <w:tc>
          <w:tcPr>
            <w:tcW w:w="1559" w:type="dxa"/>
            <w:shd w:val="clear" w:color="auto" w:fill="F2F2F2"/>
          </w:tcPr>
          <w:p w14:paraId="7AF1122C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VARCHAR(256)</w:t>
            </w:r>
          </w:p>
        </w:tc>
        <w:tc>
          <w:tcPr>
            <w:tcW w:w="1276" w:type="dxa"/>
            <w:shd w:val="clear" w:color="auto" w:fill="F2F2F2"/>
          </w:tcPr>
          <w:p w14:paraId="0D530BDD" w14:textId="77777777" w:rsidR="00FE5DE3" w:rsidRDefault="00FE5DE3" w:rsidP="00597228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45FAC3B9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40337104" w14:textId="77777777" w:rsidR="00FE5DE3" w:rsidRDefault="00FE5DE3" w:rsidP="00597228">
            <w:r>
              <w:rPr>
                <w:rFonts w:hint="eastAsia"/>
              </w:rPr>
              <w:t>关联字典表：“</w:t>
            </w:r>
            <w:r>
              <w:rPr>
                <w:rFonts w:hint="eastAsia"/>
              </w:rPr>
              <w:t>College</w:t>
            </w:r>
            <w:r>
              <w:rPr>
                <w:rFonts w:hint="eastAsia"/>
              </w:rPr>
              <w:t>”</w:t>
            </w:r>
          </w:p>
          <w:p w14:paraId="10837402" w14:textId="77777777" w:rsidR="00FE5DE3" w:rsidRDefault="00FE5DE3" w:rsidP="00597228">
            <w:r>
              <w:t>R</w:t>
            </w:r>
            <w:r>
              <w:rPr>
                <w:rFonts w:hint="eastAsia"/>
              </w:rPr>
              <w:t>jgcx</w:t>
            </w:r>
            <w:r>
              <w:t>-</w:t>
            </w:r>
            <w:r>
              <w:rPr>
                <w:rFonts w:hint="eastAsia"/>
              </w:rPr>
              <w:t>软件工程系、</w:t>
            </w:r>
            <w:r>
              <w:rPr>
                <w:rFonts w:hint="eastAsia"/>
              </w:rPr>
              <w:t>w</w:t>
            </w:r>
            <w:r>
              <w:t>ljsx-</w:t>
            </w:r>
            <w:r>
              <w:rPr>
                <w:rFonts w:hint="eastAsia"/>
              </w:rPr>
              <w:t>网络技术系、</w:t>
            </w:r>
          </w:p>
          <w:p w14:paraId="1E062421" w14:textId="77777777" w:rsidR="00FE5DE3" w:rsidRDefault="00FE5DE3" w:rsidP="00597228">
            <w:r>
              <w:t>D</w:t>
            </w:r>
            <w:r>
              <w:rPr>
                <w:rFonts w:hint="eastAsia"/>
              </w:rPr>
              <w:t>zx</w:t>
            </w:r>
            <w:r>
              <w:t>-</w:t>
            </w:r>
            <w:r>
              <w:rPr>
                <w:rFonts w:hint="eastAsia"/>
              </w:rPr>
              <w:t>电子系、</w:t>
            </w:r>
          </w:p>
          <w:p w14:paraId="6CA4D0B0" w14:textId="77777777" w:rsidR="00FE5DE3" w:rsidRDefault="00FE5DE3" w:rsidP="00597228">
            <w:r>
              <w:t>Jsjx-</w:t>
            </w:r>
            <w:r>
              <w:rPr>
                <w:rFonts w:hint="eastAsia"/>
              </w:rPr>
              <w:t>计算机系、</w:t>
            </w:r>
          </w:p>
          <w:p w14:paraId="09E6F3D1" w14:textId="77777777" w:rsidR="00FE5DE3" w:rsidRDefault="00FE5DE3" w:rsidP="00597228">
            <w:r>
              <w:t>Y</w:t>
            </w:r>
            <w:r>
              <w:rPr>
                <w:rFonts w:hint="eastAsia"/>
              </w:rPr>
              <w:t>xx</w:t>
            </w:r>
            <w:r>
              <w:t>-</w:t>
            </w:r>
            <w:r>
              <w:rPr>
                <w:rFonts w:hint="eastAsia"/>
              </w:rPr>
              <w:t>游戏系、</w:t>
            </w:r>
          </w:p>
          <w:p w14:paraId="7C244069" w14:textId="77777777" w:rsidR="00FE5DE3" w:rsidRDefault="00FE5DE3" w:rsidP="00597228">
            <w:r>
              <w:t>S</w:t>
            </w:r>
            <w:r>
              <w:rPr>
                <w:rFonts w:hint="eastAsia"/>
              </w:rPr>
              <w:t>mm</w:t>
            </w:r>
            <w:r>
              <w:t>tx-</w:t>
            </w:r>
            <w:r>
              <w:rPr>
                <w:rFonts w:hint="eastAsia"/>
              </w:rPr>
              <w:t>数码媒体系、</w:t>
            </w:r>
          </w:p>
          <w:p w14:paraId="15C7F1C9" w14:textId="77777777" w:rsidR="00FE5DE3" w:rsidRDefault="00FE5DE3" w:rsidP="00597228">
            <w:r>
              <w:t>G</w:t>
            </w:r>
            <w:r>
              <w:rPr>
                <w:rFonts w:hint="eastAsia"/>
              </w:rPr>
              <w:t>lx</w:t>
            </w:r>
            <w:r>
              <w:t>-</w:t>
            </w:r>
            <w:r>
              <w:rPr>
                <w:rFonts w:hint="eastAsia"/>
              </w:rPr>
              <w:t>管理系、</w:t>
            </w:r>
          </w:p>
          <w:p w14:paraId="32936664" w14:textId="77777777" w:rsidR="00FE5DE3" w:rsidRDefault="00FE5DE3" w:rsidP="00597228">
            <w:r>
              <w:t>G</w:t>
            </w:r>
            <w:r>
              <w:rPr>
                <w:rFonts w:hint="eastAsia"/>
              </w:rPr>
              <w:t>jjmx</w:t>
            </w:r>
            <w:r>
              <w:t>-</w:t>
            </w:r>
            <w:r>
              <w:rPr>
                <w:rFonts w:hint="eastAsia"/>
              </w:rPr>
              <w:t>国际经贸系、</w:t>
            </w:r>
          </w:p>
          <w:p w14:paraId="5BCBD0E9" w14:textId="77777777" w:rsidR="00FE5DE3" w:rsidRDefault="00FE5DE3" w:rsidP="00597228">
            <w:r>
              <w:t>C</w:t>
            </w:r>
            <w:r>
              <w:rPr>
                <w:rFonts w:hint="eastAsia"/>
              </w:rPr>
              <w:t>kx</w:t>
            </w:r>
            <w:r>
              <w:t>-</w:t>
            </w:r>
            <w:r>
              <w:rPr>
                <w:rFonts w:hint="eastAsia"/>
              </w:rPr>
              <w:t>财会系、</w:t>
            </w:r>
          </w:p>
          <w:p w14:paraId="351A5888" w14:textId="77777777" w:rsidR="00FE5DE3" w:rsidRDefault="00FE5DE3" w:rsidP="00597228">
            <w:r>
              <w:t>Wyx-</w:t>
            </w:r>
            <w:r>
              <w:rPr>
                <w:rFonts w:hint="eastAsia"/>
              </w:rPr>
              <w:t>外语系</w:t>
            </w:r>
          </w:p>
        </w:tc>
      </w:tr>
      <w:tr w:rsidR="00FE5DE3" w14:paraId="1196FFA5" w14:textId="77777777" w:rsidTr="00597228">
        <w:trPr>
          <w:trHeight w:val="521"/>
        </w:trPr>
        <w:tc>
          <w:tcPr>
            <w:tcW w:w="1614" w:type="dxa"/>
            <w:shd w:val="clear" w:color="auto" w:fill="F2F2F2"/>
          </w:tcPr>
          <w:p w14:paraId="2F3EC455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S_TUITION</w:t>
            </w:r>
          </w:p>
        </w:tc>
        <w:tc>
          <w:tcPr>
            <w:tcW w:w="1353" w:type="dxa"/>
            <w:shd w:val="clear" w:color="auto" w:fill="F2F2F2"/>
          </w:tcPr>
          <w:p w14:paraId="15FEACF9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学费</w:t>
            </w:r>
          </w:p>
        </w:tc>
        <w:tc>
          <w:tcPr>
            <w:tcW w:w="1559" w:type="dxa"/>
            <w:shd w:val="clear" w:color="auto" w:fill="F2F2F2"/>
          </w:tcPr>
          <w:p w14:paraId="663E99DB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VARCHAR(256)</w:t>
            </w:r>
          </w:p>
        </w:tc>
        <w:tc>
          <w:tcPr>
            <w:tcW w:w="1276" w:type="dxa"/>
            <w:shd w:val="clear" w:color="auto" w:fill="F2F2F2"/>
          </w:tcPr>
          <w:p w14:paraId="0AA158C1" w14:textId="77777777" w:rsidR="00FE5DE3" w:rsidRDefault="00FE5DE3" w:rsidP="00597228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6AD690B1" w14:textId="77777777" w:rsidR="00FE5DE3" w:rsidRDefault="00FE5DE3" w:rsidP="00597228">
            <w:pPr>
              <w:tabs>
                <w:tab w:val="left" w:pos="46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4479D96D" w14:textId="77777777" w:rsidR="00FE5DE3" w:rsidRDefault="00FE5DE3" w:rsidP="00597228"/>
        </w:tc>
      </w:tr>
      <w:tr w:rsidR="00FE5DE3" w14:paraId="49C6DF84" w14:textId="77777777" w:rsidTr="00597228">
        <w:trPr>
          <w:trHeight w:val="521"/>
        </w:trPr>
        <w:tc>
          <w:tcPr>
            <w:tcW w:w="1614" w:type="dxa"/>
            <w:shd w:val="clear" w:color="auto" w:fill="F2F2F2"/>
          </w:tcPr>
          <w:p w14:paraId="68DA16A2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S_COUNT</w:t>
            </w:r>
            <w:r>
              <w:rPr>
                <w:rFonts w:ascii="仿宋" w:eastAsia="仿宋" w:hAnsi="仿宋"/>
              </w:rPr>
              <w:t>_ENROL</w:t>
            </w:r>
          </w:p>
        </w:tc>
        <w:tc>
          <w:tcPr>
            <w:tcW w:w="1353" w:type="dxa"/>
            <w:shd w:val="clear" w:color="auto" w:fill="F2F2F2"/>
          </w:tcPr>
          <w:p w14:paraId="11A33FD0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计划内招生人数</w:t>
            </w:r>
          </w:p>
        </w:tc>
        <w:tc>
          <w:tcPr>
            <w:tcW w:w="1559" w:type="dxa"/>
            <w:shd w:val="clear" w:color="auto" w:fill="F2F2F2"/>
          </w:tcPr>
          <w:p w14:paraId="3ED3C4D0" w14:textId="77777777" w:rsidR="00FE5DE3" w:rsidRDefault="00FE5DE3" w:rsidP="0059722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76" w:type="dxa"/>
            <w:shd w:val="clear" w:color="auto" w:fill="F2F2F2"/>
          </w:tcPr>
          <w:p w14:paraId="5D322685" w14:textId="77777777" w:rsidR="00FE5DE3" w:rsidRDefault="00FE5DE3" w:rsidP="00597228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67FC96AE" w14:textId="77777777" w:rsidR="00FE5DE3" w:rsidRDefault="00FE5DE3" w:rsidP="00597228">
            <w:pPr>
              <w:tabs>
                <w:tab w:val="left" w:pos="46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602D6D4C" w14:textId="77777777" w:rsidR="00FE5DE3" w:rsidRDefault="00FE5DE3" w:rsidP="00597228"/>
        </w:tc>
      </w:tr>
      <w:tr w:rsidR="00FE5DE3" w14:paraId="72E3FC79" w14:textId="77777777" w:rsidTr="00597228">
        <w:trPr>
          <w:trHeight w:val="521"/>
        </w:trPr>
        <w:tc>
          <w:tcPr>
            <w:tcW w:w="1614" w:type="dxa"/>
            <w:shd w:val="clear" w:color="auto" w:fill="F2F2F2"/>
          </w:tcPr>
          <w:p w14:paraId="6D799BCC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S_COUNT</w:t>
            </w:r>
            <w:r>
              <w:rPr>
                <w:rFonts w:ascii="仿宋" w:eastAsia="仿宋" w:hAnsi="仿宋"/>
              </w:rPr>
              <w:t>_EXT_RNROL</w:t>
            </w:r>
          </w:p>
        </w:tc>
        <w:tc>
          <w:tcPr>
            <w:tcW w:w="1353" w:type="dxa"/>
            <w:shd w:val="clear" w:color="auto" w:fill="F2F2F2"/>
          </w:tcPr>
          <w:p w14:paraId="6D5AE0EF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补录人数</w:t>
            </w:r>
          </w:p>
        </w:tc>
        <w:tc>
          <w:tcPr>
            <w:tcW w:w="1559" w:type="dxa"/>
            <w:shd w:val="clear" w:color="auto" w:fill="F2F2F2"/>
          </w:tcPr>
          <w:p w14:paraId="52742C88" w14:textId="77777777" w:rsidR="00FE5DE3" w:rsidRDefault="00FE5DE3" w:rsidP="0059722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76" w:type="dxa"/>
            <w:shd w:val="clear" w:color="auto" w:fill="F2F2F2"/>
          </w:tcPr>
          <w:p w14:paraId="4DDD330C" w14:textId="77777777" w:rsidR="00FE5DE3" w:rsidRDefault="00FE5DE3" w:rsidP="00597228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39FC44CD" w14:textId="77777777" w:rsidR="00FE5DE3" w:rsidRDefault="00FE5DE3" w:rsidP="00597228">
            <w:pPr>
              <w:tabs>
                <w:tab w:val="left" w:pos="46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1DE84677" w14:textId="77777777" w:rsidR="00FE5DE3" w:rsidRDefault="00FE5DE3" w:rsidP="00597228"/>
        </w:tc>
      </w:tr>
      <w:tr w:rsidR="00FE5DE3" w14:paraId="41A8F521" w14:textId="77777777" w:rsidTr="00597228">
        <w:trPr>
          <w:trHeight w:val="521"/>
        </w:trPr>
        <w:tc>
          <w:tcPr>
            <w:tcW w:w="1614" w:type="dxa"/>
            <w:shd w:val="clear" w:color="auto" w:fill="F2F2F2"/>
          </w:tcPr>
          <w:p w14:paraId="2F59A578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DB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ENROL_SCORE</w:t>
            </w:r>
          </w:p>
        </w:tc>
        <w:tc>
          <w:tcPr>
            <w:tcW w:w="1353" w:type="dxa"/>
            <w:shd w:val="clear" w:color="auto" w:fill="F2F2F2"/>
          </w:tcPr>
          <w:p w14:paraId="1D2DBBA5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录取分数线</w:t>
            </w:r>
          </w:p>
        </w:tc>
        <w:tc>
          <w:tcPr>
            <w:tcW w:w="1559" w:type="dxa"/>
            <w:shd w:val="clear" w:color="auto" w:fill="F2F2F2"/>
          </w:tcPr>
          <w:p w14:paraId="7E84749E" w14:textId="77777777" w:rsidR="00FE5DE3" w:rsidRDefault="00FE5DE3" w:rsidP="0059722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</w:t>
            </w:r>
            <w:r>
              <w:rPr>
                <w:rFonts w:ascii="仿宋" w:eastAsia="仿宋" w:hAnsi="仿宋"/>
              </w:rPr>
              <w:t>OUBLE</w:t>
            </w:r>
          </w:p>
        </w:tc>
        <w:tc>
          <w:tcPr>
            <w:tcW w:w="1276" w:type="dxa"/>
            <w:shd w:val="clear" w:color="auto" w:fill="F2F2F2"/>
          </w:tcPr>
          <w:p w14:paraId="3A7ABCC5" w14:textId="77777777" w:rsidR="00FE5DE3" w:rsidRDefault="00FE5DE3" w:rsidP="00597228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11A8B6A6" w14:textId="77777777" w:rsidR="00FE5DE3" w:rsidRDefault="00FE5DE3" w:rsidP="00597228">
            <w:pPr>
              <w:tabs>
                <w:tab w:val="left" w:pos="46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1073B30F" w14:textId="77777777" w:rsidR="00FE5DE3" w:rsidRDefault="00FE5DE3" w:rsidP="00597228"/>
        </w:tc>
      </w:tr>
      <w:tr w:rsidR="00FE5DE3" w14:paraId="09875583" w14:textId="77777777" w:rsidTr="00597228">
        <w:trPr>
          <w:trHeight w:val="521"/>
        </w:trPr>
        <w:tc>
          <w:tcPr>
            <w:tcW w:w="1614" w:type="dxa"/>
            <w:shd w:val="clear" w:color="auto" w:fill="F2F2F2"/>
          </w:tcPr>
          <w:p w14:paraId="09D0D30D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S_REMARK</w:t>
            </w:r>
          </w:p>
        </w:tc>
        <w:tc>
          <w:tcPr>
            <w:tcW w:w="1353" w:type="dxa"/>
            <w:shd w:val="clear" w:color="auto" w:fill="F2F2F2"/>
          </w:tcPr>
          <w:p w14:paraId="2B3D47F4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559" w:type="dxa"/>
            <w:shd w:val="clear" w:color="auto" w:fill="F2F2F2"/>
          </w:tcPr>
          <w:p w14:paraId="68FE3840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VARCHAR(200)</w:t>
            </w:r>
          </w:p>
        </w:tc>
        <w:tc>
          <w:tcPr>
            <w:tcW w:w="1276" w:type="dxa"/>
            <w:shd w:val="clear" w:color="auto" w:fill="F2F2F2"/>
          </w:tcPr>
          <w:p w14:paraId="7BC0DC91" w14:textId="77777777" w:rsidR="00FE5DE3" w:rsidRDefault="00FE5DE3" w:rsidP="00597228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30DAA767" w14:textId="77777777" w:rsidR="00FE5DE3" w:rsidRDefault="00FE5DE3" w:rsidP="00597228">
            <w:pPr>
              <w:tabs>
                <w:tab w:val="left" w:pos="46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4F54F6A7" w14:textId="77777777" w:rsidR="00FE5DE3" w:rsidRDefault="00FE5DE3" w:rsidP="00597228"/>
        </w:tc>
      </w:tr>
      <w:tr w:rsidR="00FE5DE3" w14:paraId="751ECB76" w14:textId="77777777" w:rsidTr="00597228">
        <w:trPr>
          <w:trHeight w:val="521"/>
        </w:trPr>
        <w:tc>
          <w:tcPr>
            <w:tcW w:w="1614" w:type="dxa"/>
            <w:shd w:val="clear" w:color="auto" w:fill="F2F2F2"/>
          </w:tcPr>
          <w:p w14:paraId="27E84B32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C_VALID_FLAG</w:t>
            </w:r>
          </w:p>
        </w:tc>
        <w:tc>
          <w:tcPr>
            <w:tcW w:w="1353" w:type="dxa"/>
            <w:shd w:val="clear" w:color="auto" w:fill="F2F2F2"/>
          </w:tcPr>
          <w:p w14:paraId="15999761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数据状态</w:t>
            </w:r>
          </w:p>
        </w:tc>
        <w:tc>
          <w:tcPr>
            <w:tcW w:w="1559" w:type="dxa"/>
            <w:shd w:val="clear" w:color="auto" w:fill="F2F2F2"/>
          </w:tcPr>
          <w:p w14:paraId="40513264" w14:textId="77777777" w:rsidR="00FE5DE3" w:rsidRDefault="00FE5DE3" w:rsidP="005972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CHAR</w:t>
            </w:r>
            <w:r>
              <w:rPr>
                <w:rFonts w:ascii="仿宋" w:eastAsia="仿宋" w:hAnsi="仿宋"/>
              </w:rPr>
              <w:t>(1)</w:t>
            </w:r>
          </w:p>
        </w:tc>
        <w:tc>
          <w:tcPr>
            <w:tcW w:w="1276" w:type="dxa"/>
            <w:shd w:val="clear" w:color="auto" w:fill="F2F2F2"/>
          </w:tcPr>
          <w:p w14:paraId="0606EB1E" w14:textId="77777777" w:rsidR="00FE5DE3" w:rsidRDefault="00FE5DE3" w:rsidP="00597228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527687A2" w14:textId="77777777" w:rsidR="00FE5DE3" w:rsidRDefault="00FE5DE3" w:rsidP="00597228">
            <w:pPr>
              <w:tabs>
                <w:tab w:val="left" w:pos="46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283E325C" w14:textId="77777777" w:rsidR="00FE5DE3" w:rsidRDefault="00FE5DE3" w:rsidP="00597228"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有效、2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删除</w:t>
            </w:r>
          </w:p>
        </w:tc>
      </w:tr>
    </w:tbl>
    <w:p w14:paraId="3970581E" w14:textId="77777777" w:rsidR="00FE5DE3" w:rsidRDefault="00FE5DE3" w:rsidP="00FE5DE3">
      <w:pPr>
        <w:tabs>
          <w:tab w:val="left" w:pos="2260"/>
        </w:tabs>
      </w:pPr>
    </w:p>
    <w:p w14:paraId="5E6E0995" w14:textId="7082B2BB" w:rsidR="00641B2C" w:rsidRDefault="00641B2C" w:rsidP="00641B2C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t>T_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R</w:t>
      </w:r>
      <w:r>
        <w:rPr>
          <w:rFonts w:ascii="Arial" w:eastAsia="黑体" w:hAnsi="Arial" w:cs="Times New Roman"/>
          <w:bCs w:val="0"/>
          <w:kern w:val="0"/>
          <w:szCs w:val="20"/>
        </w:rPr>
        <w:t xml:space="preserve">MS_AUDITINFO </w:t>
      </w:r>
      <w:r w:rsidR="00E7661B">
        <w:rPr>
          <w:rFonts w:ascii="Arial" w:eastAsia="黑体" w:hAnsi="Arial" w:cs="Times New Roman" w:hint="eastAsia"/>
          <w:bCs w:val="0"/>
          <w:kern w:val="0"/>
          <w:szCs w:val="20"/>
        </w:rPr>
        <w:t>院系专业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修改审核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354"/>
        <w:gridCol w:w="1560"/>
        <w:gridCol w:w="1277"/>
        <w:gridCol w:w="1318"/>
        <w:gridCol w:w="2326"/>
      </w:tblGrid>
      <w:tr w:rsidR="00641B2C" w14:paraId="2D4DB231" w14:textId="77777777" w:rsidTr="00DC46C3">
        <w:trPr>
          <w:trHeight w:val="421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E728A1F" w14:textId="77777777" w:rsidR="00641B2C" w:rsidRDefault="00641B2C" w:rsidP="00641B2C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B299DCE" w14:textId="77777777" w:rsidR="00641B2C" w:rsidRDefault="00641B2C" w:rsidP="00641B2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697B9CF" w14:textId="77777777" w:rsidR="00641B2C" w:rsidRDefault="00641B2C" w:rsidP="00641B2C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5C00919" w14:textId="77777777" w:rsidR="00641B2C" w:rsidRDefault="00641B2C" w:rsidP="00641B2C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329E830" w14:textId="77777777" w:rsidR="00641B2C" w:rsidRDefault="00641B2C" w:rsidP="00641B2C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9BD46B0" w14:textId="77777777" w:rsidR="00641B2C" w:rsidRDefault="00641B2C" w:rsidP="00641B2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41B2C" w14:paraId="0757605F" w14:textId="77777777" w:rsidTr="00DC46C3">
        <w:trPr>
          <w:trHeight w:val="884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8B9DCFE" w14:textId="77777777" w:rsidR="00641B2C" w:rsidRDefault="00641B2C" w:rsidP="00641B2C">
            <w:r>
              <w:rPr>
                <w:rFonts w:ascii="仿宋" w:eastAsia="仿宋" w:hAnsi="仿宋" w:hint="eastAsia"/>
              </w:rPr>
              <w:t>N_AUDIT_NO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D5FB1EC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修改项ID</w:t>
            </w:r>
          </w:p>
          <w:p w14:paraId="4B3986AC" w14:textId="77777777" w:rsidR="00641B2C" w:rsidRDefault="00641B2C" w:rsidP="00641B2C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8F04973" w14:textId="23DAA43A" w:rsidR="00641B2C" w:rsidRDefault="009E77FE" w:rsidP="00641B2C"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53EC03B" w14:textId="77777777" w:rsidR="00641B2C" w:rsidRDefault="00641B2C" w:rsidP="00641B2C">
            <w:r>
              <w:rPr>
                <w:rFonts w:ascii="仿宋" w:eastAsia="仿宋" w:hAnsi="仿宋" w:hint="eastAsia"/>
              </w:rPr>
              <w:t>主键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3617039" w14:textId="77777777" w:rsidR="00641B2C" w:rsidRDefault="00641B2C" w:rsidP="00641B2C"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C1B1DEA" w14:textId="77777777" w:rsidR="00641B2C" w:rsidRDefault="00641B2C" w:rsidP="00641B2C">
            <w:r>
              <w:rPr>
                <w:rFonts w:hint="eastAsia"/>
              </w:rPr>
              <w:t>自增</w:t>
            </w:r>
          </w:p>
        </w:tc>
      </w:tr>
      <w:tr w:rsidR="00641B2C" w14:paraId="24E15477" w14:textId="77777777" w:rsidTr="00DC46C3">
        <w:trPr>
          <w:trHeight w:val="63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E18BF21" w14:textId="0D682531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N_</w:t>
            </w:r>
            <w:r w:rsidR="00FE5DE3">
              <w:rPr>
                <w:rFonts w:ascii="仿宋" w:eastAsia="仿宋" w:hAnsi="仿宋"/>
              </w:rPr>
              <w:t>DEPT</w:t>
            </w:r>
            <w:r>
              <w:rPr>
                <w:rFonts w:ascii="仿宋" w:eastAsia="仿宋" w:hAnsi="仿宋" w:hint="eastAsia"/>
              </w:rPr>
              <w:t>_NO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6692BAE" w14:textId="40BB5DF5" w:rsidR="00641B2C" w:rsidRDefault="009D25AA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院系专业内部编码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BBD921F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  <w:p w14:paraId="529B75EB" w14:textId="105AB80C" w:rsidR="00641B2C" w:rsidRDefault="009E77FE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1079D3A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C278048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2710533" w14:textId="77777777" w:rsidR="00641B2C" w:rsidRDefault="00641B2C" w:rsidP="00641B2C"/>
        </w:tc>
      </w:tr>
      <w:tr w:rsidR="00641B2C" w14:paraId="1F00C889" w14:textId="77777777" w:rsidTr="00DC46C3">
        <w:trPr>
          <w:trHeight w:val="63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3721206" w14:textId="3EEDA806" w:rsidR="00641B2C" w:rsidRDefault="007400CC" w:rsidP="00641B2C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S_</w:t>
            </w:r>
            <w:r>
              <w:rPr>
                <w:rFonts w:ascii="仿宋" w:eastAsia="仿宋" w:hAnsi="仿宋"/>
              </w:rPr>
              <w:t>DEPT</w:t>
            </w:r>
            <w:r>
              <w:rPr>
                <w:rFonts w:ascii="仿宋" w:eastAsia="仿宋" w:hAnsi="仿宋" w:hint="eastAsia"/>
              </w:rPr>
              <w:t>_CODE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A2A643E" w14:textId="0511FA62" w:rsidR="00641B2C" w:rsidRDefault="00A017B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专业代码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754864D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VARCHAR2(20)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B1017B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192866D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D3BED06" w14:textId="77777777" w:rsidR="00641B2C" w:rsidRDefault="00641B2C" w:rsidP="00641B2C"/>
        </w:tc>
      </w:tr>
      <w:tr w:rsidR="00641B2C" w14:paraId="7CA2C219" w14:textId="77777777" w:rsidTr="00DC46C3">
        <w:trPr>
          <w:trHeight w:val="63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C1A02F0" w14:textId="1ED1D280" w:rsidR="00641B2C" w:rsidRDefault="006B03B6" w:rsidP="00641B2C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S_SHORT_NAME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CEFA2DB" w14:textId="11582E27" w:rsidR="00641B2C" w:rsidRDefault="004A35D5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专业简称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047742A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VARCHAR2(256)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0404979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D4F751C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C4C77F4" w14:textId="77777777" w:rsidR="00641B2C" w:rsidRDefault="00641B2C" w:rsidP="00641B2C"/>
        </w:tc>
      </w:tr>
      <w:tr w:rsidR="00641B2C" w14:paraId="24832804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AFD3FF5" w14:textId="10621ACD" w:rsidR="00641B2C" w:rsidRDefault="00610C27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S_FULL_NAME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08B4BAF" w14:textId="7E63C13D" w:rsidR="00641B2C" w:rsidRDefault="004A35D5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专业全称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AE33C75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VARCHAR2(256)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A934413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EA75235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409BC22" w14:textId="77777777" w:rsidR="00641B2C" w:rsidRDefault="00641B2C" w:rsidP="00641B2C"/>
        </w:tc>
      </w:tr>
      <w:tr w:rsidR="00641B2C" w14:paraId="79A77EB2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3AD8516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S_MODIFY_ITEMID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2D75DE2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修改项ID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B39747E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VARCHAR2（50）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636BAB6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CA5AB66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AAD50F5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  <w:p w14:paraId="560785DE" w14:textId="77777777" w:rsidR="00641B2C" w:rsidRDefault="00641B2C" w:rsidP="00641B2C">
            <w:pPr>
              <w:ind w:firstLineChars="200" w:firstLine="480"/>
              <w:rPr>
                <w:rFonts w:ascii="仿宋" w:eastAsia="仿宋" w:hAnsi="仿宋"/>
              </w:rPr>
            </w:pPr>
          </w:p>
        </w:tc>
      </w:tr>
      <w:tr w:rsidR="00641B2C" w14:paraId="116847F6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9B465D5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S_MODIFY_ITEM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8B356E7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3198A12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VARCHAR2（20）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5D2D08B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39755F0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FC8B22D" w14:textId="77777777" w:rsidR="00641B2C" w:rsidRDefault="00641B2C" w:rsidP="00641B2C"/>
        </w:tc>
      </w:tr>
      <w:tr w:rsidR="00641B2C" w14:paraId="41342884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89D5326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S_BEFORE_MODIFY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68BCE24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C702626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VARCHAR2（256）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5746F60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EE17B2E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B3F9497" w14:textId="77777777" w:rsidR="00641B2C" w:rsidRDefault="00641B2C" w:rsidP="00641B2C"/>
        </w:tc>
      </w:tr>
      <w:tr w:rsidR="00641B2C" w14:paraId="63724EC4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9032A9F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S_AFTER_MODIFY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986C0FE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1A6C90F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VARCHAR2（256）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67C16CC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1835B7D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75999E9" w14:textId="77777777" w:rsidR="00641B2C" w:rsidRDefault="00641B2C" w:rsidP="00641B2C"/>
        </w:tc>
      </w:tr>
      <w:tr w:rsidR="00641B2C" w14:paraId="1D55D4D7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F4E25AF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S_STATUS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408B138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C839AEC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CHAR(1)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FDB00AA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FB544AF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818DFFD" w14:textId="00CDD8C1" w:rsidR="00641B2C" w:rsidRDefault="002E491B" w:rsidP="00641B2C">
            <w:r>
              <w:rPr>
                <w:rFonts w:hint="eastAsia"/>
              </w:rPr>
              <w:t>关联字典表：“</w:t>
            </w:r>
            <w:r w:rsidR="005D34A4">
              <w:t>OPERATE_STATUS</w:t>
            </w:r>
            <w:r>
              <w:rPr>
                <w:rFonts w:hint="eastAsia"/>
              </w:rPr>
              <w:t>”</w:t>
            </w:r>
            <w:r w:rsidR="00641B2C">
              <w:t>1-</w:t>
            </w:r>
            <w:r w:rsidR="00641B2C">
              <w:rPr>
                <w:rFonts w:hint="eastAsia"/>
              </w:rPr>
              <w:t>待审核，</w:t>
            </w:r>
            <w:r w:rsidR="00641B2C">
              <w:t>2-</w:t>
            </w:r>
            <w:r w:rsidR="00641B2C">
              <w:rPr>
                <w:rFonts w:hint="eastAsia"/>
              </w:rPr>
              <w:t>审核通过，</w:t>
            </w:r>
            <w:r w:rsidR="00641B2C">
              <w:t>3-</w:t>
            </w:r>
            <w:r w:rsidR="00641B2C">
              <w:rPr>
                <w:rFonts w:hint="eastAsia"/>
              </w:rPr>
              <w:t>审核不通过</w:t>
            </w:r>
          </w:p>
        </w:tc>
      </w:tr>
      <w:tr w:rsidR="00641B2C" w14:paraId="726DA7B8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0D2ED1D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S_CREATOR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6DF1D12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86B0379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VARCHAR2(50</w:t>
            </w:r>
            <w:r>
              <w:rPr>
                <w:rFonts w:ascii="仿宋" w:eastAsia="仿宋" w:hAnsi="仿宋" w:hint="eastAsia"/>
              </w:rPr>
              <w:lastRenderedPageBreak/>
              <w:t>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C710649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70AE362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7C1D74E" w14:textId="77777777" w:rsidR="00641B2C" w:rsidRDefault="00641B2C" w:rsidP="00641B2C">
            <w:r>
              <w:rPr>
                <w:rFonts w:hint="eastAsia"/>
              </w:rPr>
              <w:t>创建人</w:t>
            </w:r>
          </w:p>
        </w:tc>
      </w:tr>
      <w:tr w:rsidR="00641B2C" w14:paraId="39AD1F81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3C83C9F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S_CREATOR_NO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3CA867D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B964472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VARCHAR2(20)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CCBDD9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F9C3887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7314EE8" w14:textId="77777777" w:rsidR="00641B2C" w:rsidRDefault="00641B2C" w:rsidP="00641B2C">
            <w:r>
              <w:rPr>
                <w:rFonts w:hint="eastAsia"/>
              </w:rPr>
              <w:t>创建人</w:t>
            </w:r>
            <w:r>
              <w:t>ID</w:t>
            </w:r>
          </w:p>
        </w:tc>
      </w:tr>
      <w:tr w:rsidR="00641B2C" w14:paraId="38DFAFF0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19E7034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D_CREATE_TIME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6435AA5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0F97164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C7FD023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E609B24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B2C9868" w14:textId="77777777" w:rsidR="00641B2C" w:rsidRDefault="00641B2C" w:rsidP="00641B2C">
            <w:r>
              <w:rPr>
                <w:rFonts w:hint="eastAsia"/>
              </w:rPr>
              <w:t>创建时间</w:t>
            </w:r>
          </w:p>
        </w:tc>
      </w:tr>
      <w:tr w:rsidR="00641B2C" w14:paraId="5B4EF8E9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86D6213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S_OPERATOR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7587595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7A38037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VARCHAR2(50)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67A8278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4EBE9D1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975E7EC" w14:textId="77777777" w:rsidR="00641B2C" w:rsidRDefault="00641B2C" w:rsidP="00641B2C">
            <w:r>
              <w:rPr>
                <w:rFonts w:hint="eastAsia"/>
              </w:rPr>
              <w:t>审核人</w:t>
            </w:r>
          </w:p>
        </w:tc>
      </w:tr>
      <w:tr w:rsidR="00641B2C" w14:paraId="182EB216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FAFFAFA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S_OPERATOR_NO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D3C3E16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B268FCF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VARCHAR2(50)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167CC6C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61A0502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F3ED2EE" w14:textId="77777777" w:rsidR="00641B2C" w:rsidRDefault="00641B2C" w:rsidP="00641B2C">
            <w:r>
              <w:rPr>
                <w:rFonts w:hint="eastAsia"/>
              </w:rPr>
              <w:t>审核人</w:t>
            </w:r>
            <w:r>
              <w:t>ID</w:t>
            </w:r>
          </w:p>
        </w:tc>
      </w:tr>
      <w:tr w:rsidR="00641B2C" w14:paraId="5C3501E9" w14:textId="77777777" w:rsidTr="00DC46C3">
        <w:trPr>
          <w:trHeight w:val="56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272C454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D_OPERATE_TIME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7E2B3E8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F1C7DEE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3180B92" w14:textId="77777777" w:rsidR="00641B2C" w:rsidRDefault="00641B2C" w:rsidP="00641B2C">
            <w:pPr>
              <w:rPr>
                <w:rFonts w:ascii="仿宋" w:eastAsia="仿宋" w:hAnsi="仿宋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C80C079" w14:textId="77777777" w:rsidR="00641B2C" w:rsidRDefault="00641B2C" w:rsidP="00641B2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264B308" w14:textId="77777777" w:rsidR="00641B2C" w:rsidRDefault="00641B2C" w:rsidP="00641B2C">
            <w:r>
              <w:rPr>
                <w:rFonts w:hint="eastAsia"/>
              </w:rPr>
              <w:t>审核时间</w:t>
            </w:r>
          </w:p>
        </w:tc>
      </w:tr>
    </w:tbl>
    <w:p w14:paraId="20B99837" w14:textId="69B36615" w:rsidR="002725D3" w:rsidRDefault="00966F8C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t>T_</w:t>
      </w:r>
      <w:r w:rsidR="009061BB">
        <w:rPr>
          <w:rFonts w:ascii="Arial" w:eastAsia="黑体" w:hAnsi="Arial" w:cs="Times New Roman" w:hint="eastAsia"/>
          <w:bCs w:val="0"/>
          <w:kern w:val="0"/>
          <w:szCs w:val="20"/>
        </w:rPr>
        <w:t>RMS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 xml:space="preserve">_ROLE 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角色表</w:t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59"/>
        <w:gridCol w:w="1276"/>
        <w:gridCol w:w="1317"/>
        <w:gridCol w:w="2325"/>
      </w:tblGrid>
      <w:tr w:rsidR="002725D3" w14:paraId="37F02268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0B11287C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2C4AE0DC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shd w:val="clear" w:color="auto" w:fill="F2F2F2"/>
          </w:tcPr>
          <w:p w14:paraId="4FA11A28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276" w:type="dxa"/>
            <w:shd w:val="clear" w:color="auto" w:fill="F2F2F2"/>
          </w:tcPr>
          <w:p w14:paraId="7275603F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1BFA4A6C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25" w:type="dxa"/>
            <w:shd w:val="clear" w:color="auto" w:fill="F2F2F2"/>
          </w:tcPr>
          <w:p w14:paraId="6C05DCAF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725D3" w14:paraId="1333CA81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1264BAF0" w14:textId="77777777" w:rsidR="002725D3" w:rsidRDefault="00966F8C">
            <w:r>
              <w:t>N_ROLEID</w:t>
            </w:r>
          </w:p>
        </w:tc>
        <w:tc>
          <w:tcPr>
            <w:tcW w:w="1353" w:type="dxa"/>
            <w:shd w:val="clear" w:color="auto" w:fill="F2F2F2"/>
          </w:tcPr>
          <w:p w14:paraId="3D6443C8" w14:textId="77777777" w:rsidR="002725D3" w:rsidRDefault="00966F8C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2F2F2"/>
          </w:tcPr>
          <w:p w14:paraId="4A892B25" w14:textId="015E5B5A" w:rsidR="002725D3" w:rsidRDefault="00A17B51">
            <w:r>
              <w:rPr>
                <w:rFonts w:hint="eastAsia"/>
              </w:rPr>
              <w:t>INT(10)</w:t>
            </w:r>
            <w:r w:rsidR="00966F8C">
              <w:rPr>
                <w:rFonts w:hint="eastAsia"/>
              </w:rPr>
              <w:t>(6)</w:t>
            </w:r>
          </w:p>
        </w:tc>
        <w:tc>
          <w:tcPr>
            <w:tcW w:w="1276" w:type="dxa"/>
            <w:shd w:val="clear" w:color="auto" w:fill="F2F2F2"/>
          </w:tcPr>
          <w:p w14:paraId="0B48FBF8" w14:textId="77777777" w:rsidR="002725D3" w:rsidRDefault="00966F8C">
            <w:r>
              <w:rPr>
                <w:rFonts w:hint="eastAsia"/>
              </w:rPr>
              <w:t>主键</w:t>
            </w:r>
          </w:p>
        </w:tc>
        <w:tc>
          <w:tcPr>
            <w:tcW w:w="1317" w:type="dxa"/>
            <w:shd w:val="clear" w:color="auto" w:fill="F2F2F2"/>
          </w:tcPr>
          <w:p w14:paraId="09F6FE30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6382278A" w14:textId="77777777" w:rsidR="002725D3" w:rsidRDefault="002725D3"/>
        </w:tc>
      </w:tr>
      <w:tr w:rsidR="002725D3" w14:paraId="5022CCAF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44EC6385" w14:textId="77777777" w:rsidR="002725D3" w:rsidRDefault="00966F8C">
            <w:r>
              <w:t>S_ROLENAME</w:t>
            </w:r>
          </w:p>
        </w:tc>
        <w:tc>
          <w:tcPr>
            <w:tcW w:w="1353" w:type="dxa"/>
            <w:shd w:val="clear" w:color="auto" w:fill="F2F2F2"/>
          </w:tcPr>
          <w:p w14:paraId="3BB2C90C" w14:textId="77777777" w:rsidR="002725D3" w:rsidRDefault="00966F8C">
            <w:r>
              <w:rPr>
                <w:rFonts w:hint="eastAsia"/>
              </w:rPr>
              <w:t>角色名称</w:t>
            </w:r>
          </w:p>
        </w:tc>
        <w:tc>
          <w:tcPr>
            <w:tcW w:w="1559" w:type="dxa"/>
            <w:shd w:val="clear" w:color="auto" w:fill="F2F2F2"/>
          </w:tcPr>
          <w:p w14:paraId="54D7A222" w14:textId="06297060" w:rsidR="002725D3" w:rsidRDefault="00F43096">
            <w:r>
              <w:t>VARCHAR</w:t>
            </w:r>
            <w:r w:rsidR="00966F8C">
              <w:t>(100)</w:t>
            </w:r>
          </w:p>
        </w:tc>
        <w:tc>
          <w:tcPr>
            <w:tcW w:w="1276" w:type="dxa"/>
            <w:shd w:val="clear" w:color="auto" w:fill="F2F2F2"/>
          </w:tcPr>
          <w:p w14:paraId="6F73C4D8" w14:textId="77777777" w:rsidR="002725D3" w:rsidRDefault="002725D3"/>
        </w:tc>
        <w:tc>
          <w:tcPr>
            <w:tcW w:w="1317" w:type="dxa"/>
            <w:shd w:val="clear" w:color="auto" w:fill="F2F2F2"/>
          </w:tcPr>
          <w:p w14:paraId="47539225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6C1A830F" w14:textId="77777777" w:rsidR="002725D3" w:rsidRDefault="002725D3"/>
        </w:tc>
      </w:tr>
      <w:tr w:rsidR="002725D3" w14:paraId="3690DB83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21347B0" w14:textId="77777777" w:rsidR="002725D3" w:rsidRDefault="00966F8C">
            <w:r>
              <w:t>S_DESC</w:t>
            </w:r>
          </w:p>
        </w:tc>
        <w:tc>
          <w:tcPr>
            <w:tcW w:w="1353" w:type="dxa"/>
            <w:shd w:val="clear" w:color="auto" w:fill="F2F2F2"/>
          </w:tcPr>
          <w:p w14:paraId="18B21D48" w14:textId="77777777" w:rsidR="002725D3" w:rsidRDefault="00966F8C">
            <w:r>
              <w:rPr>
                <w:rFonts w:hint="eastAsia"/>
              </w:rPr>
              <w:t>角色描述</w:t>
            </w:r>
          </w:p>
        </w:tc>
        <w:tc>
          <w:tcPr>
            <w:tcW w:w="1559" w:type="dxa"/>
            <w:shd w:val="clear" w:color="auto" w:fill="F2F2F2"/>
          </w:tcPr>
          <w:p w14:paraId="041A0DAE" w14:textId="78DE2BCF" w:rsidR="002725D3" w:rsidRDefault="00F43096">
            <w:r>
              <w:t>VARCHAR</w:t>
            </w:r>
            <w:r w:rsidR="00966F8C">
              <w:t>(500)</w:t>
            </w:r>
          </w:p>
        </w:tc>
        <w:tc>
          <w:tcPr>
            <w:tcW w:w="1276" w:type="dxa"/>
            <w:shd w:val="clear" w:color="auto" w:fill="F2F2F2"/>
          </w:tcPr>
          <w:p w14:paraId="768B7A5D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FE23DCA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05695FE7" w14:textId="77777777" w:rsidR="002725D3" w:rsidRDefault="002725D3"/>
        </w:tc>
      </w:tr>
      <w:tr w:rsidR="002725D3" w14:paraId="42FA4097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E420C13" w14:textId="77777777" w:rsidR="002725D3" w:rsidRDefault="00966F8C">
            <w:r>
              <w:t>S_DEPTCODE</w:t>
            </w:r>
          </w:p>
        </w:tc>
        <w:tc>
          <w:tcPr>
            <w:tcW w:w="1353" w:type="dxa"/>
            <w:shd w:val="clear" w:color="auto" w:fill="F2F2F2"/>
          </w:tcPr>
          <w:p w14:paraId="76D62CC9" w14:textId="77777777" w:rsidR="002725D3" w:rsidRDefault="00966F8C">
            <w:r>
              <w:rPr>
                <w:rFonts w:hint="eastAsia"/>
              </w:rPr>
              <w:t>部门代码</w:t>
            </w:r>
          </w:p>
        </w:tc>
        <w:tc>
          <w:tcPr>
            <w:tcW w:w="1559" w:type="dxa"/>
            <w:shd w:val="clear" w:color="auto" w:fill="F2F2F2"/>
          </w:tcPr>
          <w:p w14:paraId="11810CD7" w14:textId="056B4522" w:rsidR="002725D3" w:rsidRDefault="00F43096">
            <w:r>
              <w:t>VARCHAR</w:t>
            </w:r>
            <w:r w:rsidR="00966F8C">
              <w:t>(500)</w:t>
            </w:r>
          </w:p>
        </w:tc>
        <w:tc>
          <w:tcPr>
            <w:tcW w:w="1276" w:type="dxa"/>
            <w:shd w:val="clear" w:color="auto" w:fill="F2F2F2"/>
          </w:tcPr>
          <w:p w14:paraId="1ED64449" w14:textId="77777777" w:rsidR="002725D3" w:rsidRDefault="002725D3"/>
        </w:tc>
        <w:tc>
          <w:tcPr>
            <w:tcW w:w="1317" w:type="dxa"/>
            <w:shd w:val="clear" w:color="auto" w:fill="F2F2F2"/>
          </w:tcPr>
          <w:p w14:paraId="1D06767E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1BFC8EAD" w14:textId="77777777" w:rsidR="002725D3" w:rsidRDefault="002725D3"/>
        </w:tc>
      </w:tr>
      <w:tr w:rsidR="002725D3" w14:paraId="2F1DC9AE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158CAE1C" w14:textId="77777777" w:rsidR="002725D3" w:rsidRDefault="00966F8C">
            <w:r>
              <w:t>S_OPERATOR</w:t>
            </w:r>
          </w:p>
        </w:tc>
        <w:tc>
          <w:tcPr>
            <w:tcW w:w="1353" w:type="dxa"/>
            <w:shd w:val="clear" w:color="auto" w:fill="F2F2F2"/>
          </w:tcPr>
          <w:p w14:paraId="51002610" w14:textId="77777777" w:rsidR="002725D3" w:rsidRDefault="00966F8C">
            <w:r>
              <w:rPr>
                <w:rFonts w:hint="eastAsia"/>
              </w:rPr>
              <w:t>操作员</w:t>
            </w:r>
          </w:p>
        </w:tc>
        <w:tc>
          <w:tcPr>
            <w:tcW w:w="1559" w:type="dxa"/>
            <w:shd w:val="clear" w:color="auto" w:fill="F2F2F2"/>
          </w:tcPr>
          <w:p w14:paraId="0DC10F01" w14:textId="02150C85" w:rsidR="002725D3" w:rsidRDefault="00F43096">
            <w:r>
              <w:t>VARCHAR</w:t>
            </w:r>
            <w:r w:rsidR="00966F8C">
              <w:t>(100)</w:t>
            </w:r>
          </w:p>
        </w:tc>
        <w:tc>
          <w:tcPr>
            <w:tcW w:w="1276" w:type="dxa"/>
            <w:shd w:val="clear" w:color="auto" w:fill="F2F2F2"/>
          </w:tcPr>
          <w:p w14:paraId="42694F03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D090207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3D9F9B83" w14:textId="77777777" w:rsidR="002725D3" w:rsidRDefault="002725D3"/>
        </w:tc>
      </w:tr>
      <w:tr w:rsidR="002725D3" w14:paraId="4F3CF933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24CEF0EE" w14:textId="77777777" w:rsidR="002725D3" w:rsidRDefault="00966F8C">
            <w:r>
              <w:t>D_UPDATETIME</w:t>
            </w:r>
          </w:p>
        </w:tc>
        <w:tc>
          <w:tcPr>
            <w:tcW w:w="1353" w:type="dxa"/>
            <w:shd w:val="clear" w:color="auto" w:fill="F2F2F2"/>
          </w:tcPr>
          <w:p w14:paraId="31FD9056" w14:textId="77777777" w:rsidR="002725D3" w:rsidRDefault="00966F8C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  <w:shd w:val="clear" w:color="auto" w:fill="F2F2F2"/>
          </w:tcPr>
          <w:p w14:paraId="6796FDB8" w14:textId="77777777" w:rsidR="002725D3" w:rsidRDefault="00966F8C">
            <w:r>
              <w:t>DATE</w:t>
            </w:r>
          </w:p>
        </w:tc>
        <w:tc>
          <w:tcPr>
            <w:tcW w:w="1276" w:type="dxa"/>
            <w:shd w:val="clear" w:color="auto" w:fill="F2F2F2"/>
          </w:tcPr>
          <w:p w14:paraId="26906AD0" w14:textId="77777777" w:rsidR="002725D3" w:rsidRDefault="002725D3"/>
        </w:tc>
        <w:tc>
          <w:tcPr>
            <w:tcW w:w="1317" w:type="dxa"/>
            <w:shd w:val="clear" w:color="auto" w:fill="F2F2F2"/>
          </w:tcPr>
          <w:p w14:paraId="0D5E87C8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7E8BAB71" w14:textId="77777777" w:rsidR="002725D3" w:rsidRDefault="00966F8C">
            <w:r>
              <w:t>default sysdate</w:t>
            </w:r>
          </w:p>
        </w:tc>
      </w:tr>
      <w:tr w:rsidR="002725D3" w14:paraId="5D5B1798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7130E9C6" w14:textId="77777777" w:rsidR="002725D3" w:rsidRDefault="002725D3"/>
        </w:tc>
        <w:tc>
          <w:tcPr>
            <w:tcW w:w="1353" w:type="dxa"/>
            <w:shd w:val="clear" w:color="auto" w:fill="F2F2F2"/>
          </w:tcPr>
          <w:p w14:paraId="7C853F5F" w14:textId="77777777" w:rsidR="002725D3" w:rsidRDefault="002725D3"/>
        </w:tc>
        <w:tc>
          <w:tcPr>
            <w:tcW w:w="1559" w:type="dxa"/>
            <w:shd w:val="clear" w:color="auto" w:fill="F2F2F2"/>
          </w:tcPr>
          <w:p w14:paraId="1EDD15D3" w14:textId="77777777" w:rsidR="002725D3" w:rsidRDefault="002725D3"/>
        </w:tc>
        <w:tc>
          <w:tcPr>
            <w:tcW w:w="1276" w:type="dxa"/>
            <w:shd w:val="clear" w:color="auto" w:fill="F2F2F2"/>
          </w:tcPr>
          <w:p w14:paraId="229B124D" w14:textId="77777777" w:rsidR="002725D3" w:rsidRDefault="002725D3"/>
        </w:tc>
        <w:tc>
          <w:tcPr>
            <w:tcW w:w="1317" w:type="dxa"/>
            <w:shd w:val="clear" w:color="auto" w:fill="F2F2F2"/>
          </w:tcPr>
          <w:p w14:paraId="3219D4DD" w14:textId="77777777" w:rsidR="002725D3" w:rsidRDefault="002725D3"/>
        </w:tc>
        <w:tc>
          <w:tcPr>
            <w:tcW w:w="2325" w:type="dxa"/>
            <w:shd w:val="clear" w:color="auto" w:fill="F2F2F2"/>
          </w:tcPr>
          <w:p w14:paraId="2407E14D" w14:textId="77777777" w:rsidR="002725D3" w:rsidRDefault="002725D3"/>
        </w:tc>
      </w:tr>
      <w:tr w:rsidR="002725D3" w14:paraId="4C4E4921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0AA50D25" w14:textId="77777777" w:rsidR="002725D3" w:rsidRDefault="00966F8C">
            <w:r>
              <w:t>S_ROLETYPE</w:t>
            </w:r>
          </w:p>
        </w:tc>
        <w:tc>
          <w:tcPr>
            <w:tcW w:w="1353" w:type="dxa"/>
            <w:shd w:val="clear" w:color="auto" w:fill="F2F2F2"/>
          </w:tcPr>
          <w:p w14:paraId="78F5FFA2" w14:textId="77777777" w:rsidR="002725D3" w:rsidRDefault="00966F8C">
            <w:r>
              <w:rPr>
                <w:rFonts w:hint="eastAsia"/>
              </w:rPr>
              <w:t>角色类型</w:t>
            </w:r>
          </w:p>
        </w:tc>
        <w:tc>
          <w:tcPr>
            <w:tcW w:w="1559" w:type="dxa"/>
            <w:shd w:val="clear" w:color="auto" w:fill="F2F2F2"/>
          </w:tcPr>
          <w:p w14:paraId="105CD6BA" w14:textId="6F341C12" w:rsidR="002725D3" w:rsidRDefault="00F43096">
            <w:r>
              <w:t>VARCHAR</w:t>
            </w:r>
            <w:r w:rsidR="00966F8C">
              <w:t>(20)</w:t>
            </w:r>
          </w:p>
        </w:tc>
        <w:tc>
          <w:tcPr>
            <w:tcW w:w="1276" w:type="dxa"/>
            <w:shd w:val="clear" w:color="auto" w:fill="F2F2F2"/>
          </w:tcPr>
          <w:p w14:paraId="54A64E33" w14:textId="77777777" w:rsidR="002725D3" w:rsidRDefault="002725D3"/>
        </w:tc>
        <w:tc>
          <w:tcPr>
            <w:tcW w:w="1317" w:type="dxa"/>
            <w:shd w:val="clear" w:color="auto" w:fill="F2F2F2"/>
          </w:tcPr>
          <w:p w14:paraId="0B12CFF3" w14:textId="77777777" w:rsidR="002725D3" w:rsidRDefault="002725D3"/>
        </w:tc>
        <w:tc>
          <w:tcPr>
            <w:tcW w:w="2325" w:type="dxa"/>
            <w:shd w:val="clear" w:color="auto" w:fill="F2F2F2"/>
          </w:tcPr>
          <w:p w14:paraId="6BC05373" w14:textId="77777777" w:rsidR="002725D3" w:rsidRDefault="002725D3"/>
        </w:tc>
      </w:tr>
    </w:tbl>
    <w:p w14:paraId="7258559F" w14:textId="77777777" w:rsidR="002725D3" w:rsidRDefault="002725D3">
      <w:pPr>
        <w:tabs>
          <w:tab w:val="left" w:pos="2260"/>
        </w:tabs>
      </w:pPr>
    </w:p>
    <w:p w14:paraId="41D99E69" w14:textId="5F63B5ED" w:rsidR="002725D3" w:rsidRDefault="00966F8C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lastRenderedPageBreak/>
        <w:t>T_</w:t>
      </w:r>
      <w:r w:rsidR="009061BB">
        <w:rPr>
          <w:rFonts w:ascii="Arial" w:eastAsia="黑体" w:hAnsi="Arial" w:cs="Times New Roman" w:hint="eastAsia"/>
          <w:bCs w:val="0"/>
          <w:kern w:val="0"/>
          <w:szCs w:val="20"/>
        </w:rPr>
        <w:t>RMS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_ROLE_USER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用户角色配置表</w:t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59"/>
        <w:gridCol w:w="1276"/>
        <w:gridCol w:w="1317"/>
        <w:gridCol w:w="2325"/>
      </w:tblGrid>
      <w:tr w:rsidR="002725D3" w14:paraId="20750717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549F007A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72E23C75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shd w:val="clear" w:color="auto" w:fill="F2F2F2"/>
          </w:tcPr>
          <w:p w14:paraId="6C36432C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276" w:type="dxa"/>
            <w:shd w:val="clear" w:color="auto" w:fill="F2F2F2"/>
          </w:tcPr>
          <w:p w14:paraId="78BBD3C3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58B7C584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25" w:type="dxa"/>
            <w:shd w:val="clear" w:color="auto" w:fill="F2F2F2"/>
          </w:tcPr>
          <w:p w14:paraId="1D214587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725D3" w14:paraId="4E5EB7C0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449DB5ED" w14:textId="77777777" w:rsidR="002725D3" w:rsidRDefault="00966F8C">
            <w:r>
              <w:t>N_ROLEID</w:t>
            </w:r>
          </w:p>
        </w:tc>
        <w:tc>
          <w:tcPr>
            <w:tcW w:w="1353" w:type="dxa"/>
            <w:shd w:val="clear" w:color="auto" w:fill="F2F2F2"/>
          </w:tcPr>
          <w:p w14:paraId="71592441" w14:textId="77777777" w:rsidR="002725D3" w:rsidRDefault="00966F8C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2F2F2"/>
          </w:tcPr>
          <w:p w14:paraId="03D0C5AE" w14:textId="759CC7F1" w:rsidR="002725D3" w:rsidRDefault="00A17B51">
            <w:r>
              <w:t>INT(10)</w:t>
            </w:r>
            <w:r w:rsidR="00966F8C">
              <w:t>(6)</w:t>
            </w:r>
          </w:p>
        </w:tc>
        <w:tc>
          <w:tcPr>
            <w:tcW w:w="1276" w:type="dxa"/>
            <w:shd w:val="clear" w:color="auto" w:fill="F2F2F2"/>
          </w:tcPr>
          <w:p w14:paraId="7B3C659F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713748E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206B45BA" w14:textId="77777777" w:rsidR="002725D3" w:rsidRDefault="002725D3"/>
        </w:tc>
      </w:tr>
      <w:tr w:rsidR="002725D3" w14:paraId="67FAD0F2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22BC3005" w14:textId="77777777" w:rsidR="002725D3" w:rsidRDefault="00966F8C">
            <w:r>
              <w:t>S_USERNAME</w:t>
            </w:r>
          </w:p>
        </w:tc>
        <w:tc>
          <w:tcPr>
            <w:tcW w:w="1353" w:type="dxa"/>
            <w:shd w:val="clear" w:color="auto" w:fill="F2F2F2"/>
          </w:tcPr>
          <w:p w14:paraId="288AFF8B" w14:textId="77777777" w:rsidR="002725D3" w:rsidRDefault="00966F8C">
            <w:r>
              <w:rPr>
                <w:rFonts w:hint="eastAsia"/>
              </w:rPr>
              <w:t>用户名称</w:t>
            </w:r>
          </w:p>
        </w:tc>
        <w:tc>
          <w:tcPr>
            <w:tcW w:w="1559" w:type="dxa"/>
            <w:shd w:val="clear" w:color="auto" w:fill="F2F2F2"/>
          </w:tcPr>
          <w:p w14:paraId="777A3529" w14:textId="70D93107" w:rsidR="002725D3" w:rsidRDefault="00F43096">
            <w:r>
              <w:t>VARCHAR</w:t>
            </w:r>
            <w:r w:rsidR="00966F8C">
              <w:t>(100)</w:t>
            </w:r>
          </w:p>
        </w:tc>
        <w:tc>
          <w:tcPr>
            <w:tcW w:w="1276" w:type="dxa"/>
            <w:shd w:val="clear" w:color="auto" w:fill="F2F2F2"/>
          </w:tcPr>
          <w:p w14:paraId="2656528B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8A960A8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74EDF5C7" w14:textId="77777777" w:rsidR="002725D3" w:rsidRDefault="002725D3"/>
        </w:tc>
      </w:tr>
      <w:tr w:rsidR="002725D3" w14:paraId="62478097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1C2EC548" w14:textId="77777777" w:rsidR="002725D3" w:rsidRDefault="00966F8C">
            <w:r>
              <w:t>S_OPERATOR</w:t>
            </w:r>
          </w:p>
        </w:tc>
        <w:tc>
          <w:tcPr>
            <w:tcW w:w="1353" w:type="dxa"/>
            <w:shd w:val="clear" w:color="auto" w:fill="F2F2F2"/>
          </w:tcPr>
          <w:p w14:paraId="49532E2D" w14:textId="77777777" w:rsidR="002725D3" w:rsidRDefault="00966F8C">
            <w:r>
              <w:rPr>
                <w:rFonts w:hint="eastAsia"/>
              </w:rPr>
              <w:t>操作员</w:t>
            </w:r>
          </w:p>
        </w:tc>
        <w:tc>
          <w:tcPr>
            <w:tcW w:w="1559" w:type="dxa"/>
            <w:shd w:val="clear" w:color="auto" w:fill="F2F2F2"/>
          </w:tcPr>
          <w:p w14:paraId="171F5814" w14:textId="0436CECD" w:rsidR="002725D3" w:rsidRDefault="00F43096">
            <w:r>
              <w:t>VARCHAR</w:t>
            </w:r>
            <w:r w:rsidR="00966F8C">
              <w:t>(100)</w:t>
            </w:r>
          </w:p>
        </w:tc>
        <w:tc>
          <w:tcPr>
            <w:tcW w:w="1276" w:type="dxa"/>
            <w:shd w:val="clear" w:color="auto" w:fill="F2F2F2"/>
          </w:tcPr>
          <w:p w14:paraId="2882C80A" w14:textId="77777777" w:rsidR="002725D3" w:rsidRDefault="002725D3"/>
        </w:tc>
        <w:tc>
          <w:tcPr>
            <w:tcW w:w="1317" w:type="dxa"/>
            <w:shd w:val="clear" w:color="auto" w:fill="F2F2F2"/>
          </w:tcPr>
          <w:p w14:paraId="3C40FA21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23C89D4E" w14:textId="77777777" w:rsidR="002725D3" w:rsidRDefault="002725D3"/>
        </w:tc>
      </w:tr>
      <w:tr w:rsidR="002725D3" w14:paraId="1B2E5569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C1D1717" w14:textId="77777777" w:rsidR="002725D3" w:rsidRDefault="00966F8C">
            <w:r>
              <w:t>D_UPDATETIME</w:t>
            </w:r>
          </w:p>
        </w:tc>
        <w:tc>
          <w:tcPr>
            <w:tcW w:w="1353" w:type="dxa"/>
            <w:shd w:val="clear" w:color="auto" w:fill="F2F2F2"/>
          </w:tcPr>
          <w:p w14:paraId="330BBF53" w14:textId="77777777" w:rsidR="002725D3" w:rsidRDefault="00966F8C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  <w:shd w:val="clear" w:color="auto" w:fill="F2F2F2"/>
          </w:tcPr>
          <w:p w14:paraId="64B79144" w14:textId="77777777" w:rsidR="002725D3" w:rsidRDefault="00966F8C">
            <w:r>
              <w:t>DATE</w:t>
            </w:r>
          </w:p>
        </w:tc>
        <w:tc>
          <w:tcPr>
            <w:tcW w:w="1276" w:type="dxa"/>
            <w:shd w:val="clear" w:color="auto" w:fill="F2F2F2"/>
          </w:tcPr>
          <w:p w14:paraId="714CCDCB" w14:textId="77777777" w:rsidR="002725D3" w:rsidRDefault="002725D3"/>
        </w:tc>
        <w:tc>
          <w:tcPr>
            <w:tcW w:w="1317" w:type="dxa"/>
            <w:shd w:val="clear" w:color="auto" w:fill="F2F2F2"/>
          </w:tcPr>
          <w:p w14:paraId="2A7FDAC3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05F8219E" w14:textId="77777777" w:rsidR="002725D3" w:rsidRDefault="002725D3"/>
        </w:tc>
      </w:tr>
    </w:tbl>
    <w:p w14:paraId="5B8F5AA9" w14:textId="77777777" w:rsidR="002725D3" w:rsidRDefault="002725D3">
      <w:pPr>
        <w:tabs>
          <w:tab w:val="left" w:pos="2260"/>
        </w:tabs>
      </w:pPr>
    </w:p>
    <w:p w14:paraId="2595E41B" w14:textId="57DE98A3" w:rsidR="002725D3" w:rsidRDefault="00966F8C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t>T_</w:t>
      </w:r>
      <w:r w:rsidR="009061BB">
        <w:rPr>
          <w:rFonts w:ascii="Arial" w:eastAsia="黑体" w:hAnsi="Arial" w:cs="Times New Roman" w:hint="eastAsia"/>
          <w:bCs w:val="0"/>
          <w:kern w:val="0"/>
          <w:szCs w:val="20"/>
        </w:rPr>
        <w:t>RMS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_ROLE_</w:t>
      </w:r>
      <w:r>
        <w:rPr>
          <w:rFonts w:ascii="Arial" w:eastAsia="黑体" w:hAnsi="Arial" w:cs="Times New Roman"/>
          <w:bCs w:val="0"/>
          <w:kern w:val="0"/>
          <w:szCs w:val="20"/>
        </w:rPr>
        <w:t>MENU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角色菜单权限表</w:t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59"/>
        <w:gridCol w:w="1276"/>
        <w:gridCol w:w="1317"/>
        <w:gridCol w:w="2325"/>
      </w:tblGrid>
      <w:tr w:rsidR="002725D3" w14:paraId="6CA3D751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025CAA11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37F501E1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shd w:val="clear" w:color="auto" w:fill="F2F2F2"/>
          </w:tcPr>
          <w:p w14:paraId="4D55D4F4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276" w:type="dxa"/>
            <w:shd w:val="clear" w:color="auto" w:fill="F2F2F2"/>
          </w:tcPr>
          <w:p w14:paraId="70D778AB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153D24C5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25" w:type="dxa"/>
            <w:shd w:val="clear" w:color="auto" w:fill="F2F2F2"/>
          </w:tcPr>
          <w:p w14:paraId="65B85BBA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725D3" w14:paraId="754DB39F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4883C14" w14:textId="77777777" w:rsidR="002725D3" w:rsidRDefault="00966F8C">
            <w:r>
              <w:t>N_ROLEID</w:t>
            </w:r>
          </w:p>
        </w:tc>
        <w:tc>
          <w:tcPr>
            <w:tcW w:w="1353" w:type="dxa"/>
            <w:shd w:val="clear" w:color="auto" w:fill="F2F2F2"/>
          </w:tcPr>
          <w:p w14:paraId="5975BCA2" w14:textId="77777777" w:rsidR="002725D3" w:rsidRDefault="00966F8C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2F2F2"/>
          </w:tcPr>
          <w:p w14:paraId="14D265E0" w14:textId="560EF8DC" w:rsidR="002725D3" w:rsidRDefault="00A17B51">
            <w:r>
              <w:t>INT(10)</w:t>
            </w:r>
            <w:r w:rsidR="00966F8C">
              <w:t>(6)</w:t>
            </w:r>
          </w:p>
        </w:tc>
        <w:tc>
          <w:tcPr>
            <w:tcW w:w="1276" w:type="dxa"/>
            <w:shd w:val="clear" w:color="auto" w:fill="F2F2F2"/>
          </w:tcPr>
          <w:p w14:paraId="669AFFBD" w14:textId="77777777" w:rsidR="002725D3" w:rsidRDefault="002725D3"/>
        </w:tc>
        <w:tc>
          <w:tcPr>
            <w:tcW w:w="1317" w:type="dxa"/>
            <w:shd w:val="clear" w:color="auto" w:fill="F2F2F2"/>
          </w:tcPr>
          <w:p w14:paraId="6351ECCB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58F6209B" w14:textId="77777777" w:rsidR="002725D3" w:rsidRDefault="002725D3"/>
        </w:tc>
      </w:tr>
      <w:tr w:rsidR="002725D3" w14:paraId="61EB4FAB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40F0C862" w14:textId="58972F44" w:rsidR="002725D3" w:rsidRPr="00746269" w:rsidRDefault="00966F8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N_MENUID</w:t>
            </w:r>
          </w:p>
        </w:tc>
        <w:tc>
          <w:tcPr>
            <w:tcW w:w="1353" w:type="dxa"/>
            <w:shd w:val="clear" w:color="auto" w:fill="F2F2F2"/>
          </w:tcPr>
          <w:p w14:paraId="7044278C" w14:textId="1E5FCCC5" w:rsidR="002725D3" w:rsidRPr="00746269" w:rsidRDefault="00966F8C">
            <w:pPr>
              <w:rPr>
                <w:rFonts w:eastAsia="宋体"/>
              </w:rPr>
            </w:pPr>
            <w:r>
              <w:rPr>
                <w:rFonts w:hint="eastAsia"/>
              </w:rPr>
              <w:t>菜单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559" w:type="dxa"/>
            <w:shd w:val="clear" w:color="auto" w:fill="F2F2F2"/>
          </w:tcPr>
          <w:p w14:paraId="01AE1ECC" w14:textId="7225E78C" w:rsidR="002725D3" w:rsidRPr="00746269" w:rsidRDefault="00A17B5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INT(10)</w:t>
            </w:r>
            <w:r w:rsidR="00966F8C">
              <w:rPr>
                <w:rFonts w:eastAsia="宋体" w:hint="eastAsia"/>
              </w:rPr>
              <w:t>(6)</w:t>
            </w:r>
          </w:p>
        </w:tc>
        <w:tc>
          <w:tcPr>
            <w:tcW w:w="1276" w:type="dxa"/>
            <w:shd w:val="clear" w:color="auto" w:fill="F2F2F2"/>
          </w:tcPr>
          <w:p w14:paraId="0FE0322F" w14:textId="77777777" w:rsidR="002725D3" w:rsidRDefault="002725D3"/>
        </w:tc>
        <w:tc>
          <w:tcPr>
            <w:tcW w:w="1317" w:type="dxa"/>
            <w:shd w:val="clear" w:color="auto" w:fill="F2F2F2"/>
          </w:tcPr>
          <w:p w14:paraId="26F1DFCA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28230108" w14:textId="77777777" w:rsidR="002725D3" w:rsidRDefault="002725D3"/>
        </w:tc>
      </w:tr>
      <w:tr w:rsidR="002725D3" w14:paraId="7512B9D5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1B5C4311" w14:textId="77777777" w:rsidR="002725D3" w:rsidRDefault="00966F8C">
            <w:r>
              <w:t>S_RESOURCE</w:t>
            </w:r>
          </w:p>
        </w:tc>
        <w:tc>
          <w:tcPr>
            <w:tcW w:w="1353" w:type="dxa"/>
            <w:shd w:val="clear" w:color="auto" w:fill="F2F2F2"/>
          </w:tcPr>
          <w:p w14:paraId="3D85A4E3" w14:textId="77777777" w:rsidR="002725D3" w:rsidRDefault="00966F8C">
            <w:r>
              <w:rPr>
                <w:rFonts w:hint="eastAsia"/>
              </w:rPr>
              <w:t>操作权限</w:t>
            </w:r>
          </w:p>
        </w:tc>
        <w:tc>
          <w:tcPr>
            <w:tcW w:w="1559" w:type="dxa"/>
            <w:shd w:val="clear" w:color="auto" w:fill="F2F2F2"/>
          </w:tcPr>
          <w:p w14:paraId="4B137DC4" w14:textId="61F70475" w:rsidR="002725D3" w:rsidRDefault="00F43096">
            <w:r>
              <w:t>VARCHAR</w:t>
            </w:r>
            <w:r w:rsidR="00966F8C">
              <w:t>(200)</w:t>
            </w:r>
          </w:p>
        </w:tc>
        <w:tc>
          <w:tcPr>
            <w:tcW w:w="1276" w:type="dxa"/>
            <w:shd w:val="clear" w:color="auto" w:fill="F2F2F2"/>
          </w:tcPr>
          <w:p w14:paraId="45CCB839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9C42B63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55C15625" w14:textId="77777777" w:rsidR="002725D3" w:rsidRDefault="002725D3"/>
        </w:tc>
      </w:tr>
      <w:tr w:rsidR="002725D3" w14:paraId="6AAF5F12" w14:textId="77777777">
        <w:trPr>
          <w:trHeight w:val="869"/>
        </w:trPr>
        <w:tc>
          <w:tcPr>
            <w:tcW w:w="1614" w:type="dxa"/>
            <w:shd w:val="clear" w:color="auto" w:fill="F2F2F2"/>
          </w:tcPr>
          <w:p w14:paraId="6A700BE6" w14:textId="77777777" w:rsidR="002725D3" w:rsidRDefault="00966F8C">
            <w:r>
              <w:t>S_OPERATOR</w:t>
            </w:r>
          </w:p>
        </w:tc>
        <w:tc>
          <w:tcPr>
            <w:tcW w:w="1353" w:type="dxa"/>
            <w:shd w:val="clear" w:color="auto" w:fill="F2F2F2"/>
          </w:tcPr>
          <w:p w14:paraId="67856991" w14:textId="77777777" w:rsidR="002725D3" w:rsidRDefault="00966F8C">
            <w:r>
              <w:rPr>
                <w:rFonts w:hint="eastAsia"/>
              </w:rPr>
              <w:t>操作员</w:t>
            </w:r>
          </w:p>
        </w:tc>
        <w:tc>
          <w:tcPr>
            <w:tcW w:w="1559" w:type="dxa"/>
            <w:shd w:val="clear" w:color="auto" w:fill="F2F2F2"/>
          </w:tcPr>
          <w:p w14:paraId="042FD8EA" w14:textId="3FBD7B4D" w:rsidR="002725D3" w:rsidRDefault="00F43096">
            <w:r>
              <w:t>VARCHAR</w:t>
            </w:r>
            <w:r w:rsidR="00966F8C">
              <w:t>(100)</w:t>
            </w:r>
          </w:p>
        </w:tc>
        <w:tc>
          <w:tcPr>
            <w:tcW w:w="1276" w:type="dxa"/>
            <w:shd w:val="clear" w:color="auto" w:fill="F2F2F2"/>
          </w:tcPr>
          <w:p w14:paraId="3AA13870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5FEF9B4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31BE4023" w14:textId="77777777" w:rsidR="002725D3" w:rsidRDefault="002725D3"/>
        </w:tc>
      </w:tr>
      <w:tr w:rsidR="002725D3" w14:paraId="3DFA075D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4DF2601" w14:textId="77777777" w:rsidR="002725D3" w:rsidRDefault="00966F8C">
            <w:r>
              <w:t>D_UPDATETIME</w:t>
            </w:r>
          </w:p>
        </w:tc>
        <w:tc>
          <w:tcPr>
            <w:tcW w:w="1353" w:type="dxa"/>
            <w:shd w:val="clear" w:color="auto" w:fill="F2F2F2"/>
          </w:tcPr>
          <w:p w14:paraId="5FC1E6DA" w14:textId="77777777" w:rsidR="002725D3" w:rsidRDefault="00966F8C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  <w:shd w:val="clear" w:color="auto" w:fill="F2F2F2"/>
          </w:tcPr>
          <w:p w14:paraId="2CC22804" w14:textId="77777777" w:rsidR="002725D3" w:rsidRDefault="00966F8C">
            <w:r>
              <w:t>DATE</w:t>
            </w:r>
          </w:p>
        </w:tc>
        <w:tc>
          <w:tcPr>
            <w:tcW w:w="1276" w:type="dxa"/>
            <w:shd w:val="clear" w:color="auto" w:fill="F2F2F2"/>
          </w:tcPr>
          <w:p w14:paraId="2F85EDBB" w14:textId="77777777" w:rsidR="002725D3" w:rsidRDefault="002725D3"/>
        </w:tc>
        <w:tc>
          <w:tcPr>
            <w:tcW w:w="1317" w:type="dxa"/>
            <w:shd w:val="clear" w:color="auto" w:fill="F2F2F2"/>
          </w:tcPr>
          <w:p w14:paraId="3FFDF554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0CB95B8E" w14:textId="77777777" w:rsidR="002725D3" w:rsidRDefault="002725D3"/>
        </w:tc>
      </w:tr>
    </w:tbl>
    <w:p w14:paraId="3BF95E24" w14:textId="751DE7CC" w:rsidR="002725D3" w:rsidRDefault="00966F8C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t>T_</w:t>
      </w:r>
      <w:r w:rsidR="009061BB">
        <w:rPr>
          <w:rFonts w:ascii="Arial" w:eastAsia="黑体" w:hAnsi="Arial" w:cs="Times New Roman" w:hint="eastAsia"/>
          <w:bCs w:val="0"/>
          <w:kern w:val="0"/>
          <w:szCs w:val="20"/>
        </w:rPr>
        <w:t>RMS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_</w:t>
      </w:r>
      <w:r>
        <w:rPr>
          <w:rFonts w:ascii="Arial" w:eastAsia="黑体" w:hAnsi="Arial" w:cs="Times New Roman"/>
          <w:bCs w:val="0"/>
          <w:kern w:val="0"/>
          <w:szCs w:val="20"/>
        </w:rPr>
        <w:t>MENU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菜单表</w:t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59"/>
        <w:gridCol w:w="1276"/>
        <w:gridCol w:w="1317"/>
        <w:gridCol w:w="2325"/>
      </w:tblGrid>
      <w:tr w:rsidR="002725D3" w14:paraId="669497F7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89D5F5F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7860A69C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shd w:val="clear" w:color="auto" w:fill="F2F2F2"/>
          </w:tcPr>
          <w:p w14:paraId="2EE4AC7A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276" w:type="dxa"/>
            <w:shd w:val="clear" w:color="auto" w:fill="F2F2F2"/>
          </w:tcPr>
          <w:p w14:paraId="15B99D43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0CD2DE1F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25" w:type="dxa"/>
            <w:shd w:val="clear" w:color="auto" w:fill="F2F2F2"/>
          </w:tcPr>
          <w:p w14:paraId="10A00961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725D3" w14:paraId="65179751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D96D4BD" w14:textId="77777777" w:rsidR="002725D3" w:rsidRDefault="00966F8C">
            <w:r>
              <w:t>N_MENUID</w:t>
            </w:r>
          </w:p>
        </w:tc>
        <w:tc>
          <w:tcPr>
            <w:tcW w:w="1353" w:type="dxa"/>
            <w:shd w:val="clear" w:color="auto" w:fill="F2F2F2"/>
          </w:tcPr>
          <w:p w14:paraId="4E6C5A15" w14:textId="77777777" w:rsidR="002725D3" w:rsidRDefault="00966F8C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2F2F2"/>
          </w:tcPr>
          <w:p w14:paraId="2DC8C88C" w14:textId="74C8F336" w:rsidR="002725D3" w:rsidRDefault="00A17B51">
            <w:r>
              <w:t>INT(10)</w:t>
            </w:r>
            <w:r w:rsidR="00966F8C">
              <w:t>(6)</w:t>
            </w:r>
          </w:p>
        </w:tc>
        <w:tc>
          <w:tcPr>
            <w:tcW w:w="1276" w:type="dxa"/>
            <w:shd w:val="clear" w:color="auto" w:fill="F2F2F2"/>
          </w:tcPr>
          <w:p w14:paraId="0AC27270" w14:textId="175283E9" w:rsidR="002725D3" w:rsidRDefault="002725D3"/>
        </w:tc>
        <w:tc>
          <w:tcPr>
            <w:tcW w:w="1317" w:type="dxa"/>
            <w:shd w:val="clear" w:color="auto" w:fill="F2F2F2"/>
          </w:tcPr>
          <w:p w14:paraId="60ACE26A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6376F165" w14:textId="77777777" w:rsidR="002725D3" w:rsidRDefault="00966F8C">
            <w:r>
              <w:t>暂时没用</w:t>
            </w:r>
          </w:p>
        </w:tc>
      </w:tr>
      <w:tr w:rsidR="002725D3" w14:paraId="6793B769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5514E048" w14:textId="77777777" w:rsidR="002725D3" w:rsidRDefault="00966F8C">
            <w:r>
              <w:rPr>
                <w:rFonts w:eastAsia="宋体" w:hint="eastAsia"/>
              </w:rPr>
              <w:t>S_MENU_CODE</w:t>
            </w:r>
          </w:p>
        </w:tc>
        <w:tc>
          <w:tcPr>
            <w:tcW w:w="1353" w:type="dxa"/>
            <w:shd w:val="clear" w:color="auto" w:fill="F2F2F2"/>
          </w:tcPr>
          <w:p w14:paraId="1CED0C8A" w14:textId="77777777" w:rsidR="002725D3" w:rsidRPr="00746269" w:rsidRDefault="00966F8C">
            <w:pPr>
              <w:rPr>
                <w:rFonts w:eastAsia="宋体"/>
              </w:rPr>
            </w:pPr>
            <w:r>
              <w:rPr>
                <w:rFonts w:hint="eastAsia"/>
              </w:rPr>
              <w:t>菜单</w:t>
            </w:r>
            <w:r>
              <w:rPr>
                <w:rFonts w:eastAsia="宋体" w:hint="eastAsia"/>
              </w:rPr>
              <w:t>CODE</w:t>
            </w:r>
          </w:p>
        </w:tc>
        <w:tc>
          <w:tcPr>
            <w:tcW w:w="1559" w:type="dxa"/>
            <w:shd w:val="clear" w:color="auto" w:fill="F2F2F2"/>
          </w:tcPr>
          <w:p w14:paraId="4D06D091" w14:textId="452C344C" w:rsidR="002725D3" w:rsidRDefault="00F43096">
            <w:r>
              <w:rPr>
                <w:rFonts w:eastAsia="宋体" w:hint="eastAsia"/>
              </w:rPr>
              <w:t>VARCHAR</w:t>
            </w:r>
            <w:r w:rsidR="00966F8C">
              <w:rPr>
                <w:rFonts w:eastAsia="宋体" w:hint="eastAsia"/>
              </w:rPr>
              <w:t>(100)</w:t>
            </w:r>
          </w:p>
        </w:tc>
        <w:tc>
          <w:tcPr>
            <w:tcW w:w="1276" w:type="dxa"/>
            <w:shd w:val="clear" w:color="auto" w:fill="F2F2F2"/>
          </w:tcPr>
          <w:p w14:paraId="197C1AA0" w14:textId="77777777" w:rsidR="002725D3" w:rsidRDefault="00966F8C">
            <w:r>
              <w:rPr>
                <w:rFonts w:hint="eastAsia"/>
              </w:rPr>
              <w:t>主键</w:t>
            </w:r>
          </w:p>
        </w:tc>
        <w:tc>
          <w:tcPr>
            <w:tcW w:w="1317" w:type="dxa"/>
            <w:shd w:val="clear" w:color="auto" w:fill="F2F2F2"/>
          </w:tcPr>
          <w:p w14:paraId="49163EB2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757012F2" w14:textId="77777777" w:rsidR="002725D3" w:rsidRDefault="002725D3"/>
        </w:tc>
      </w:tr>
      <w:tr w:rsidR="002725D3" w14:paraId="7B208C09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28F02DC2" w14:textId="77777777" w:rsidR="002725D3" w:rsidRDefault="00966F8C">
            <w:r>
              <w:rPr>
                <w:rFonts w:hint="eastAsia"/>
              </w:rPr>
              <w:t>S_NAME</w:t>
            </w:r>
          </w:p>
        </w:tc>
        <w:tc>
          <w:tcPr>
            <w:tcW w:w="1353" w:type="dxa"/>
            <w:shd w:val="clear" w:color="auto" w:fill="F2F2F2"/>
          </w:tcPr>
          <w:p w14:paraId="2118338F" w14:textId="77777777" w:rsidR="002725D3" w:rsidRDefault="00966F8C">
            <w:r>
              <w:rPr>
                <w:rFonts w:hint="eastAsia"/>
              </w:rPr>
              <w:t>菜单名称</w:t>
            </w:r>
          </w:p>
        </w:tc>
        <w:tc>
          <w:tcPr>
            <w:tcW w:w="1559" w:type="dxa"/>
            <w:shd w:val="clear" w:color="auto" w:fill="F2F2F2"/>
          </w:tcPr>
          <w:p w14:paraId="387EC4C0" w14:textId="4924752F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(100)</w:t>
            </w:r>
          </w:p>
        </w:tc>
        <w:tc>
          <w:tcPr>
            <w:tcW w:w="1276" w:type="dxa"/>
            <w:shd w:val="clear" w:color="auto" w:fill="F2F2F2"/>
          </w:tcPr>
          <w:p w14:paraId="724EBE62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1EA9E20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30C11A73" w14:textId="77777777" w:rsidR="002725D3" w:rsidRDefault="002725D3"/>
        </w:tc>
      </w:tr>
      <w:tr w:rsidR="002725D3" w14:paraId="2F782CBD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2AA92271" w14:textId="539B435B" w:rsidR="002725D3" w:rsidRPr="00746269" w:rsidRDefault="00966F8C">
            <w:pPr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N_PARENT</w:t>
            </w:r>
            <w:r>
              <w:rPr>
                <w:rFonts w:eastAsia="宋体" w:hint="eastAsia"/>
              </w:rPr>
              <w:t>_CODE</w:t>
            </w:r>
          </w:p>
        </w:tc>
        <w:tc>
          <w:tcPr>
            <w:tcW w:w="1353" w:type="dxa"/>
            <w:shd w:val="clear" w:color="auto" w:fill="F2F2F2"/>
          </w:tcPr>
          <w:p w14:paraId="359B158E" w14:textId="0673DF5E" w:rsidR="002725D3" w:rsidRPr="00746269" w:rsidRDefault="00966F8C">
            <w:pPr>
              <w:rPr>
                <w:rFonts w:eastAsia="宋体"/>
              </w:rPr>
            </w:pPr>
            <w:r>
              <w:rPr>
                <w:rFonts w:hint="eastAsia"/>
              </w:rPr>
              <w:t>父菜单</w:t>
            </w:r>
            <w:r>
              <w:rPr>
                <w:rFonts w:eastAsia="宋体" w:hint="eastAsia"/>
              </w:rPr>
              <w:t>CODE</w:t>
            </w:r>
          </w:p>
        </w:tc>
        <w:tc>
          <w:tcPr>
            <w:tcW w:w="1559" w:type="dxa"/>
            <w:shd w:val="clear" w:color="auto" w:fill="F2F2F2"/>
          </w:tcPr>
          <w:p w14:paraId="1996AD86" w14:textId="264CBC71" w:rsidR="002725D3" w:rsidRPr="00746269" w:rsidRDefault="00966F8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VARVAHR2(100)</w:t>
            </w:r>
          </w:p>
        </w:tc>
        <w:tc>
          <w:tcPr>
            <w:tcW w:w="1276" w:type="dxa"/>
            <w:shd w:val="clear" w:color="auto" w:fill="F2F2F2"/>
          </w:tcPr>
          <w:p w14:paraId="448BA55A" w14:textId="77777777" w:rsidR="002725D3" w:rsidRDefault="002725D3"/>
        </w:tc>
        <w:tc>
          <w:tcPr>
            <w:tcW w:w="1317" w:type="dxa"/>
            <w:shd w:val="clear" w:color="auto" w:fill="F2F2F2"/>
          </w:tcPr>
          <w:p w14:paraId="3C5345F6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61AFC728" w14:textId="77777777" w:rsidR="002725D3" w:rsidRDefault="002725D3"/>
        </w:tc>
      </w:tr>
      <w:tr w:rsidR="002725D3" w14:paraId="5EDFB475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30591505" w14:textId="77777777" w:rsidR="002725D3" w:rsidRDefault="00966F8C">
            <w:r>
              <w:rPr>
                <w:rFonts w:hint="eastAsia"/>
              </w:rPr>
              <w:t>S_URL</w:t>
            </w:r>
          </w:p>
        </w:tc>
        <w:tc>
          <w:tcPr>
            <w:tcW w:w="1353" w:type="dxa"/>
            <w:shd w:val="clear" w:color="auto" w:fill="F2F2F2"/>
          </w:tcPr>
          <w:p w14:paraId="648829CB" w14:textId="77777777" w:rsidR="002725D3" w:rsidRDefault="00966F8C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URL</w:t>
            </w:r>
          </w:p>
        </w:tc>
        <w:tc>
          <w:tcPr>
            <w:tcW w:w="1559" w:type="dxa"/>
            <w:shd w:val="clear" w:color="auto" w:fill="F2F2F2"/>
          </w:tcPr>
          <w:p w14:paraId="56B84DCD" w14:textId="07B5BA05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(200)</w:t>
            </w:r>
          </w:p>
        </w:tc>
        <w:tc>
          <w:tcPr>
            <w:tcW w:w="1276" w:type="dxa"/>
            <w:shd w:val="clear" w:color="auto" w:fill="F2F2F2"/>
          </w:tcPr>
          <w:p w14:paraId="778D9161" w14:textId="77777777" w:rsidR="002725D3" w:rsidRDefault="002725D3"/>
        </w:tc>
        <w:tc>
          <w:tcPr>
            <w:tcW w:w="1317" w:type="dxa"/>
            <w:shd w:val="clear" w:color="auto" w:fill="F2F2F2"/>
          </w:tcPr>
          <w:p w14:paraId="0D0F2343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18C87FE8" w14:textId="77777777" w:rsidR="002725D3" w:rsidRDefault="002725D3"/>
        </w:tc>
      </w:tr>
      <w:tr w:rsidR="002725D3" w14:paraId="049741BB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471AC9CA" w14:textId="77777777" w:rsidR="002725D3" w:rsidRDefault="00966F8C">
            <w:r>
              <w:rPr>
                <w:rFonts w:hint="eastAsia"/>
              </w:rPr>
              <w:t>N_TMPID</w:t>
            </w:r>
          </w:p>
        </w:tc>
        <w:tc>
          <w:tcPr>
            <w:tcW w:w="1353" w:type="dxa"/>
            <w:shd w:val="clear" w:color="auto" w:fill="F2F2F2"/>
          </w:tcPr>
          <w:p w14:paraId="69BC29B0" w14:textId="77777777" w:rsidR="002725D3" w:rsidRDefault="00966F8C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2F2F2"/>
          </w:tcPr>
          <w:p w14:paraId="729846EF" w14:textId="6B4E288D" w:rsidR="002725D3" w:rsidRDefault="00A17B51">
            <w:r>
              <w:t>INT(10)</w:t>
            </w:r>
            <w:r w:rsidR="00966F8C">
              <w:t>(10)</w:t>
            </w:r>
          </w:p>
        </w:tc>
        <w:tc>
          <w:tcPr>
            <w:tcW w:w="1276" w:type="dxa"/>
            <w:shd w:val="clear" w:color="auto" w:fill="F2F2F2"/>
          </w:tcPr>
          <w:p w14:paraId="56E644A5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AE457AA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0503F9EA" w14:textId="77777777" w:rsidR="002725D3" w:rsidRDefault="002725D3"/>
        </w:tc>
      </w:tr>
      <w:tr w:rsidR="002725D3" w14:paraId="3FD1761F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39C14D7E" w14:textId="77777777" w:rsidR="002725D3" w:rsidRDefault="00966F8C">
            <w:r>
              <w:rPr>
                <w:rFonts w:hint="eastAsia"/>
              </w:rPr>
              <w:t>S_ICON</w:t>
            </w:r>
          </w:p>
        </w:tc>
        <w:tc>
          <w:tcPr>
            <w:tcW w:w="1353" w:type="dxa"/>
            <w:shd w:val="clear" w:color="auto" w:fill="F2F2F2"/>
          </w:tcPr>
          <w:p w14:paraId="47C6BB35" w14:textId="77777777" w:rsidR="002725D3" w:rsidRDefault="00966F8C">
            <w:r>
              <w:rPr>
                <w:rFonts w:hint="eastAsia"/>
              </w:rPr>
              <w:t>菜单图标</w:t>
            </w:r>
          </w:p>
        </w:tc>
        <w:tc>
          <w:tcPr>
            <w:tcW w:w="1559" w:type="dxa"/>
            <w:shd w:val="clear" w:color="auto" w:fill="F2F2F2"/>
          </w:tcPr>
          <w:p w14:paraId="2E08B154" w14:textId="6D80AF3C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(200)</w:t>
            </w:r>
          </w:p>
        </w:tc>
        <w:tc>
          <w:tcPr>
            <w:tcW w:w="1276" w:type="dxa"/>
            <w:shd w:val="clear" w:color="auto" w:fill="F2F2F2"/>
          </w:tcPr>
          <w:p w14:paraId="1E87AB86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5CBFC82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0DA2F659" w14:textId="77777777" w:rsidR="002725D3" w:rsidRDefault="002725D3"/>
        </w:tc>
      </w:tr>
      <w:tr w:rsidR="002725D3" w14:paraId="445896B3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1AD492B" w14:textId="68E603BB" w:rsidR="002725D3" w:rsidRDefault="00966F8C">
            <w:r>
              <w:rPr>
                <w:rFonts w:hint="eastAsia"/>
              </w:rPr>
              <w:t>N_ORDER</w:t>
            </w:r>
          </w:p>
        </w:tc>
        <w:tc>
          <w:tcPr>
            <w:tcW w:w="1353" w:type="dxa"/>
            <w:shd w:val="clear" w:color="auto" w:fill="F2F2F2"/>
          </w:tcPr>
          <w:p w14:paraId="4FDCE284" w14:textId="77777777" w:rsidR="002725D3" w:rsidRDefault="00966F8C">
            <w:r>
              <w:rPr>
                <w:rFonts w:hint="eastAsia"/>
              </w:rPr>
              <w:t>菜单顺序</w:t>
            </w:r>
          </w:p>
        </w:tc>
        <w:tc>
          <w:tcPr>
            <w:tcW w:w="1559" w:type="dxa"/>
            <w:shd w:val="clear" w:color="auto" w:fill="F2F2F2"/>
          </w:tcPr>
          <w:p w14:paraId="67EAD15F" w14:textId="5151C34F" w:rsidR="002725D3" w:rsidRDefault="00A17B51">
            <w:r>
              <w:t>INT(10)</w:t>
            </w:r>
            <w:r w:rsidR="00966F8C">
              <w:t>(10)</w:t>
            </w:r>
          </w:p>
        </w:tc>
        <w:tc>
          <w:tcPr>
            <w:tcW w:w="1276" w:type="dxa"/>
            <w:shd w:val="clear" w:color="auto" w:fill="F2F2F2"/>
          </w:tcPr>
          <w:p w14:paraId="366F072C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C72FEC5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42A4B8F6" w14:textId="77777777" w:rsidR="002725D3" w:rsidRDefault="002725D3"/>
        </w:tc>
      </w:tr>
      <w:tr w:rsidR="002725D3" w14:paraId="3304D411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159A28FF" w14:textId="77777777" w:rsidR="002725D3" w:rsidRDefault="00966F8C">
            <w:r>
              <w:rPr>
                <w:rFonts w:hint="eastAsia"/>
              </w:rPr>
              <w:t>D_UPDATETIME</w:t>
            </w:r>
          </w:p>
        </w:tc>
        <w:tc>
          <w:tcPr>
            <w:tcW w:w="1353" w:type="dxa"/>
            <w:shd w:val="clear" w:color="auto" w:fill="F2F2F2"/>
          </w:tcPr>
          <w:p w14:paraId="56237B8D" w14:textId="77777777" w:rsidR="002725D3" w:rsidRDefault="00966F8C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  <w:shd w:val="clear" w:color="auto" w:fill="F2F2F2"/>
          </w:tcPr>
          <w:p w14:paraId="2A47C3EA" w14:textId="77777777" w:rsidR="002725D3" w:rsidRDefault="00966F8C"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shd w:val="clear" w:color="auto" w:fill="F2F2F2"/>
          </w:tcPr>
          <w:p w14:paraId="1E33ACDF" w14:textId="77777777" w:rsidR="002725D3" w:rsidRDefault="002725D3"/>
        </w:tc>
        <w:tc>
          <w:tcPr>
            <w:tcW w:w="1317" w:type="dxa"/>
            <w:shd w:val="clear" w:color="auto" w:fill="F2F2F2"/>
          </w:tcPr>
          <w:p w14:paraId="3F7B97B7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037823DF" w14:textId="77777777" w:rsidR="002725D3" w:rsidRDefault="002725D3"/>
        </w:tc>
      </w:tr>
      <w:tr w:rsidR="002725D3" w14:paraId="6D5CD920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5B48508A" w14:textId="77777777" w:rsidR="002725D3" w:rsidRDefault="00966F8C">
            <w:r>
              <w:rPr>
                <w:rFonts w:hint="eastAsia"/>
              </w:rPr>
              <w:t>S_OPERATOR</w:t>
            </w:r>
          </w:p>
        </w:tc>
        <w:tc>
          <w:tcPr>
            <w:tcW w:w="1353" w:type="dxa"/>
            <w:shd w:val="clear" w:color="auto" w:fill="F2F2F2"/>
          </w:tcPr>
          <w:p w14:paraId="0046991A" w14:textId="77777777" w:rsidR="002725D3" w:rsidRDefault="00966F8C">
            <w:r>
              <w:rPr>
                <w:rFonts w:hint="eastAsia"/>
              </w:rPr>
              <w:t>操作员</w:t>
            </w:r>
          </w:p>
        </w:tc>
        <w:tc>
          <w:tcPr>
            <w:tcW w:w="1559" w:type="dxa"/>
            <w:shd w:val="clear" w:color="auto" w:fill="F2F2F2"/>
          </w:tcPr>
          <w:p w14:paraId="2F6C1B31" w14:textId="3CFB585F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(100)</w:t>
            </w:r>
          </w:p>
        </w:tc>
        <w:tc>
          <w:tcPr>
            <w:tcW w:w="1276" w:type="dxa"/>
            <w:shd w:val="clear" w:color="auto" w:fill="F2F2F2"/>
          </w:tcPr>
          <w:p w14:paraId="615BE8BD" w14:textId="77777777" w:rsidR="002725D3" w:rsidRDefault="002725D3"/>
        </w:tc>
        <w:tc>
          <w:tcPr>
            <w:tcW w:w="1317" w:type="dxa"/>
            <w:shd w:val="clear" w:color="auto" w:fill="F2F2F2"/>
          </w:tcPr>
          <w:p w14:paraId="1DFC7CE5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7A5015AF" w14:textId="77777777" w:rsidR="002725D3" w:rsidRDefault="002725D3"/>
        </w:tc>
      </w:tr>
    </w:tbl>
    <w:p w14:paraId="1E0298E3" w14:textId="77777777" w:rsidR="002725D3" w:rsidRDefault="002725D3">
      <w:pPr>
        <w:tabs>
          <w:tab w:val="left" w:pos="2260"/>
        </w:tabs>
      </w:pPr>
    </w:p>
    <w:p w14:paraId="64B00478" w14:textId="5B29FE1D" w:rsidR="002725D3" w:rsidRDefault="00966F8C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t>T_</w:t>
      </w:r>
      <w:r w:rsidR="009061BB">
        <w:rPr>
          <w:rFonts w:ascii="Arial" w:eastAsia="黑体" w:hAnsi="Arial" w:cs="Times New Roman" w:hint="eastAsia"/>
          <w:bCs w:val="0"/>
          <w:kern w:val="0"/>
          <w:szCs w:val="20"/>
        </w:rPr>
        <w:t>RMS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_</w:t>
      </w:r>
      <w:r>
        <w:rPr>
          <w:rFonts w:ascii="Arial" w:eastAsia="黑体" w:hAnsi="Arial" w:cs="Times New Roman"/>
          <w:bCs w:val="0"/>
          <w:kern w:val="0"/>
          <w:szCs w:val="20"/>
        </w:rPr>
        <w:t>MENU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_RESOURCE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菜单资源表</w:t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59"/>
        <w:gridCol w:w="1276"/>
        <w:gridCol w:w="1317"/>
        <w:gridCol w:w="2325"/>
      </w:tblGrid>
      <w:tr w:rsidR="002725D3" w14:paraId="4FB1501B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4FA85EC9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09493424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shd w:val="clear" w:color="auto" w:fill="F2F2F2"/>
          </w:tcPr>
          <w:p w14:paraId="58620ADD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276" w:type="dxa"/>
            <w:shd w:val="clear" w:color="auto" w:fill="F2F2F2"/>
          </w:tcPr>
          <w:p w14:paraId="4447AC8E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0CB3AF7C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25" w:type="dxa"/>
            <w:shd w:val="clear" w:color="auto" w:fill="F2F2F2"/>
          </w:tcPr>
          <w:p w14:paraId="645FF11A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725D3" w14:paraId="63A56978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605AF798" w14:textId="77777777" w:rsidR="002725D3" w:rsidRPr="00746269" w:rsidRDefault="00966F8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N_RESOURCE_</w:t>
            </w:r>
            <w:r>
              <w:t>ID</w:t>
            </w:r>
          </w:p>
        </w:tc>
        <w:tc>
          <w:tcPr>
            <w:tcW w:w="1353" w:type="dxa"/>
            <w:shd w:val="clear" w:color="auto" w:fill="F2F2F2"/>
          </w:tcPr>
          <w:p w14:paraId="1CD96F9E" w14:textId="77777777" w:rsidR="002725D3" w:rsidRPr="00746269" w:rsidRDefault="00966F8C">
            <w:pPr>
              <w:rPr>
                <w:rFonts w:eastAsia="宋体"/>
              </w:rPr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2F2F2"/>
          </w:tcPr>
          <w:p w14:paraId="5C9BBB5E" w14:textId="527C129F" w:rsidR="002725D3" w:rsidRDefault="00A17B51">
            <w:r>
              <w:t>INT(10)</w:t>
            </w:r>
            <w:r w:rsidR="00966F8C">
              <w:t>(6)</w:t>
            </w:r>
          </w:p>
        </w:tc>
        <w:tc>
          <w:tcPr>
            <w:tcW w:w="1276" w:type="dxa"/>
            <w:shd w:val="clear" w:color="auto" w:fill="F2F2F2"/>
          </w:tcPr>
          <w:p w14:paraId="5D6FDD1D" w14:textId="77777777" w:rsidR="002725D3" w:rsidRDefault="00966F8C">
            <w:r>
              <w:rPr>
                <w:rFonts w:hint="eastAsia"/>
              </w:rPr>
              <w:t>主键</w:t>
            </w:r>
          </w:p>
        </w:tc>
        <w:tc>
          <w:tcPr>
            <w:tcW w:w="1317" w:type="dxa"/>
            <w:shd w:val="clear" w:color="auto" w:fill="F2F2F2"/>
          </w:tcPr>
          <w:p w14:paraId="278284D1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552E1340" w14:textId="77777777" w:rsidR="002725D3" w:rsidRDefault="002725D3"/>
        </w:tc>
      </w:tr>
      <w:tr w:rsidR="002725D3" w14:paraId="4D643674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5BCC1E06" w14:textId="75068EED" w:rsidR="002725D3" w:rsidRDefault="00966F8C">
            <w:r>
              <w:rPr>
                <w:rFonts w:eastAsia="宋体" w:hint="eastAsia"/>
              </w:rPr>
              <w:t>S_MENU_CODE</w:t>
            </w:r>
          </w:p>
        </w:tc>
        <w:tc>
          <w:tcPr>
            <w:tcW w:w="1353" w:type="dxa"/>
            <w:shd w:val="clear" w:color="auto" w:fill="F2F2F2"/>
          </w:tcPr>
          <w:p w14:paraId="40A8A891" w14:textId="5732716A" w:rsidR="002725D3" w:rsidRDefault="00966F8C">
            <w:r>
              <w:rPr>
                <w:rFonts w:hint="eastAsia"/>
              </w:rPr>
              <w:t>菜单</w:t>
            </w:r>
            <w:r>
              <w:rPr>
                <w:rFonts w:eastAsia="宋体" w:hint="eastAsia"/>
              </w:rPr>
              <w:t>CODE</w:t>
            </w:r>
          </w:p>
        </w:tc>
        <w:tc>
          <w:tcPr>
            <w:tcW w:w="1559" w:type="dxa"/>
            <w:shd w:val="clear" w:color="auto" w:fill="F2F2F2"/>
          </w:tcPr>
          <w:p w14:paraId="21579B18" w14:textId="136B5A06" w:rsidR="002725D3" w:rsidRDefault="00F43096">
            <w:r>
              <w:rPr>
                <w:rFonts w:eastAsia="宋体" w:hint="eastAsia"/>
              </w:rPr>
              <w:t>VARCHAR</w:t>
            </w:r>
            <w:r w:rsidR="00966F8C">
              <w:rPr>
                <w:rFonts w:eastAsia="宋体" w:hint="eastAsia"/>
              </w:rPr>
              <w:t>(100)</w:t>
            </w:r>
          </w:p>
        </w:tc>
        <w:tc>
          <w:tcPr>
            <w:tcW w:w="1276" w:type="dxa"/>
            <w:shd w:val="clear" w:color="auto" w:fill="F2F2F2"/>
          </w:tcPr>
          <w:p w14:paraId="38E5A815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D6E0897" w14:textId="3A6ED908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614C7653" w14:textId="77777777" w:rsidR="002725D3" w:rsidRDefault="002725D3"/>
        </w:tc>
      </w:tr>
      <w:tr w:rsidR="002725D3" w14:paraId="50E2EF7E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1889D3FD" w14:textId="77777777" w:rsidR="002725D3" w:rsidRDefault="00966F8C">
            <w:r>
              <w:rPr>
                <w:rFonts w:hint="eastAsia"/>
              </w:rPr>
              <w:t>S_NAME</w:t>
            </w:r>
          </w:p>
        </w:tc>
        <w:tc>
          <w:tcPr>
            <w:tcW w:w="1353" w:type="dxa"/>
            <w:shd w:val="clear" w:color="auto" w:fill="F2F2F2"/>
          </w:tcPr>
          <w:p w14:paraId="7A964E33" w14:textId="77777777" w:rsidR="002725D3" w:rsidRDefault="00966F8C">
            <w:r>
              <w:rPr>
                <w:rFonts w:hint="eastAsia"/>
              </w:rPr>
              <w:t>资源名称</w:t>
            </w:r>
          </w:p>
        </w:tc>
        <w:tc>
          <w:tcPr>
            <w:tcW w:w="1559" w:type="dxa"/>
            <w:shd w:val="clear" w:color="auto" w:fill="F2F2F2"/>
          </w:tcPr>
          <w:p w14:paraId="7342EAB1" w14:textId="1CCCE395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(200)</w:t>
            </w:r>
          </w:p>
        </w:tc>
        <w:tc>
          <w:tcPr>
            <w:tcW w:w="1276" w:type="dxa"/>
            <w:shd w:val="clear" w:color="auto" w:fill="F2F2F2"/>
          </w:tcPr>
          <w:p w14:paraId="6932855B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232D40A" w14:textId="77777777" w:rsidR="002725D3" w:rsidRDefault="00966F8C">
            <w:r>
              <w:rPr>
                <w:rFonts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02FD77A0" w14:textId="77777777" w:rsidR="002725D3" w:rsidRDefault="002725D3"/>
        </w:tc>
      </w:tr>
      <w:tr w:rsidR="002725D3" w14:paraId="4599293E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2D0AA1B9" w14:textId="77777777" w:rsidR="002725D3" w:rsidRDefault="00966F8C">
            <w:r>
              <w:rPr>
                <w:rFonts w:hint="eastAsia"/>
              </w:rPr>
              <w:t>S_DESC</w:t>
            </w:r>
          </w:p>
        </w:tc>
        <w:tc>
          <w:tcPr>
            <w:tcW w:w="1353" w:type="dxa"/>
            <w:shd w:val="clear" w:color="auto" w:fill="F2F2F2"/>
          </w:tcPr>
          <w:p w14:paraId="0BEB04BC" w14:textId="77777777" w:rsidR="002725D3" w:rsidRDefault="00966F8C">
            <w:r>
              <w:rPr>
                <w:rFonts w:hint="eastAsia"/>
              </w:rPr>
              <w:t>资源含义</w:t>
            </w:r>
          </w:p>
        </w:tc>
        <w:tc>
          <w:tcPr>
            <w:tcW w:w="1559" w:type="dxa"/>
            <w:shd w:val="clear" w:color="auto" w:fill="F2F2F2"/>
          </w:tcPr>
          <w:p w14:paraId="5221618F" w14:textId="77777777" w:rsidR="002725D3" w:rsidRDefault="002725D3"/>
        </w:tc>
        <w:tc>
          <w:tcPr>
            <w:tcW w:w="1276" w:type="dxa"/>
            <w:shd w:val="clear" w:color="auto" w:fill="F2F2F2"/>
          </w:tcPr>
          <w:p w14:paraId="65A88CCE" w14:textId="77777777" w:rsidR="002725D3" w:rsidRDefault="002725D3"/>
        </w:tc>
        <w:tc>
          <w:tcPr>
            <w:tcW w:w="1317" w:type="dxa"/>
            <w:shd w:val="clear" w:color="auto" w:fill="F2F2F2"/>
          </w:tcPr>
          <w:p w14:paraId="0E2E9D38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2D5233C7" w14:textId="77777777" w:rsidR="002725D3" w:rsidRDefault="002725D3"/>
        </w:tc>
      </w:tr>
      <w:tr w:rsidR="002725D3" w14:paraId="137A1D3D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1FD00219" w14:textId="77777777" w:rsidR="002725D3" w:rsidRDefault="00966F8C">
            <w:r>
              <w:rPr>
                <w:rFonts w:hint="eastAsia"/>
              </w:rPr>
              <w:t>S_ACTION</w:t>
            </w:r>
          </w:p>
        </w:tc>
        <w:tc>
          <w:tcPr>
            <w:tcW w:w="1353" w:type="dxa"/>
            <w:shd w:val="clear" w:color="auto" w:fill="F2F2F2"/>
          </w:tcPr>
          <w:p w14:paraId="09ED3301" w14:textId="77777777" w:rsidR="002725D3" w:rsidRDefault="00966F8C"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acitonURL</w:t>
            </w:r>
          </w:p>
        </w:tc>
        <w:tc>
          <w:tcPr>
            <w:tcW w:w="1559" w:type="dxa"/>
            <w:shd w:val="clear" w:color="auto" w:fill="F2F2F2"/>
          </w:tcPr>
          <w:p w14:paraId="6BCA707F" w14:textId="69063ED7" w:rsidR="002725D3" w:rsidRDefault="00F43096">
            <w:r>
              <w:rPr>
                <w:rFonts w:hint="eastAsia"/>
              </w:rPr>
              <w:t>VARCHAR</w:t>
            </w:r>
            <w:r w:rsidR="00966F8C">
              <w:rPr>
                <w:rFonts w:hint="eastAsia"/>
              </w:rPr>
              <w:t>(500)</w:t>
            </w:r>
          </w:p>
        </w:tc>
        <w:tc>
          <w:tcPr>
            <w:tcW w:w="1276" w:type="dxa"/>
            <w:shd w:val="clear" w:color="auto" w:fill="F2F2F2"/>
          </w:tcPr>
          <w:p w14:paraId="504AAEBF" w14:textId="77777777" w:rsidR="002725D3" w:rsidRDefault="002725D3"/>
        </w:tc>
        <w:tc>
          <w:tcPr>
            <w:tcW w:w="1317" w:type="dxa"/>
            <w:shd w:val="clear" w:color="auto" w:fill="F2F2F2"/>
          </w:tcPr>
          <w:p w14:paraId="5C1EC3E8" w14:textId="77777777" w:rsidR="002725D3" w:rsidRDefault="00966F8C"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234E720D" w14:textId="77777777" w:rsidR="002725D3" w:rsidRDefault="002725D3"/>
        </w:tc>
      </w:tr>
    </w:tbl>
    <w:p w14:paraId="4EC06FB2" w14:textId="77777777" w:rsidR="002725D3" w:rsidRDefault="002725D3">
      <w:pPr>
        <w:tabs>
          <w:tab w:val="left" w:pos="2260"/>
        </w:tabs>
      </w:pPr>
    </w:p>
    <w:p w14:paraId="53B231D7" w14:textId="32C61703" w:rsidR="002725D3" w:rsidRDefault="00966F8C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t>T_</w:t>
      </w:r>
      <w:r w:rsidR="009061BB">
        <w:rPr>
          <w:rFonts w:ascii="Arial" w:eastAsia="黑体" w:hAnsi="Arial" w:cs="Times New Roman" w:hint="eastAsia"/>
          <w:bCs w:val="0"/>
          <w:kern w:val="0"/>
          <w:szCs w:val="20"/>
        </w:rPr>
        <w:t>RMS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 xml:space="preserve">_DICTIONARY 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字典表</w:t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59"/>
        <w:gridCol w:w="1276"/>
        <w:gridCol w:w="1317"/>
        <w:gridCol w:w="2325"/>
      </w:tblGrid>
      <w:tr w:rsidR="002725D3" w14:paraId="620EBC88" w14:textId="77777777">
        <w:trPr>
          <w:trHeight w:val="421"/>
        </w:trPr>
        <w:tc>
          <w:tcPr>
            <w:tcW w:w="1614" w:type="dxa"/>
            <w:shd w:val="clear" w:color="auto" w:fill="F2F2F2"/>
          </w:tcPr>
          <w:p w14:paraId="762EEC47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012B6492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shd w:val="clear" w:color="auto" w:fill="F2F2F2"/>
          </w:tcPr>
          <w:p w14:paraId="78BDE36B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276" w:type="dxa"/>
            <w:shd w:val="clear" w:color="auto" w:fill="F2F2F2"/>
          </w:tcPr>
          <w:p w14:paraId="27CA6A6C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1B617B7E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25" w:type="dxa"/>
            <w:shd w:val="clear" w:color="auto" w:fill="F2F2F2"/>
          </w:tcPr>
          <w:p w14:paraId="05CB447A" w14:textId="77777777" w:rsidR="002725D3" w:rsidRDefault="00966F8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725D3" w14:paraId="57CD6211" w14:textId="77777777">
        <w:trPr>
          <w:trHeight w:val="884"/>
        </w:trPr>
        <w:tc>
          <w:tcPr>
            <w:tcW w:w="1614" w:type="dxa"/>
            <w:shd w:val="clear" w:color="auto" w:fill="F2F2F2"/>
          </w:tcPr>
          <w:p w14:paraId="6A63A0CB" w14:textId="77777777" w:rsidR="002725D3" w:rsidRDefault="00966F8C">
            <w:r>
              <w:rPr>
                <w:rFonts w:ascii="仿宋" w:eastAsia="仿宋" w:hAnsi="仿宋"/>
              </w:rPr>
              <w:lastRenderedPageBreak/>
              <w:t>N_</w:t>
            </w:r>
            <w:r>
              <w:rPr>
                <w:rFonts w:ascii="仿宋" w:eastAsia="仿宋" w:hAnsi="仿宋" w:hint="eastAsia"/>
              </w:rPr>
              <w:t>DICT_NO</w:t>
            </w:r>
          </w:p>
        </w:tc>
        <w:tc>
          <w:tcPr>
            <w:tcW w:w="1353" w:type="dxa"/>
            <w:shd w:val="clear" w:color="auto" w:fill="F2F2F2"/>
          </w:tcPr>
          <w:p w14:paraId="0B1C8176" w14:textId="77777777" w:rsidR="002725D3" w:rsidRDefault="00966F8C">
            <w:r>
              <w:rPr>
                <w:rFonts w:ascii="仿宋" w:eastAsia="仿宋" w:hAnsi="仿宋" w:hint="eastAsia"/>
              </w:rPr>
              <w:t>自增长</w:t>
            </w:r>
          </w:p>
        </w:tc>
        <w:tc>
          <w:tcPr>
            <w:tcW w:w="1559" w:type="dxa"/>
            <w:shd w:val="clear" w:color="auto" w:fill="F2F2F2"/>
          </w:tcPr>
          <w:p w14:paraId="5F9F4D0E" w14:textId="64EDD257" w:rsidR="002725D3" w:rsidRDefault="00C40FFD">
            <w:r>
              <w:rPr>
                <w:rFonts w:ascii="仿宋" w:eastAsia="仿宋" w:hAnsi="仿宋"/>
              </w:rPr>
              <w:t>INT(10)</w:t>
            </w:r>
          </w:p>
        </w:tc>
        <w:tc>
          <w:tcPr>
            <w:tcW w:w="1276" w:type="dxa"/>
            <w:shd w:val="clear" w:color="auto" w:fill="F2F2F2"/>
          </w:tcPr>
          <w:p w14:paraId="7D5BECF8" w14:textId="77777777" w:rsidR="002725D3" w:rsidRDefault="00966F8C">
            <w:r>
              <w:rPr>
                <w:rFonts w:ascii="仿宋" w:eastAsia="仿宋" w:hAnsi="仿宋" w:hint="eastAsia"/>
              </w:rPr>
              <w:t>主键</w:t>
            </w:r>
          </w:p>
        </w:tc>
        <w:tc>
          <w:tcPr>
            <w:tcW w:w="1317" w:type="dxa"/>
            <w:shd w:val="clear" w:color="auto" w:fill="F2F2F2"/>
          </w:tcPr>
          <w:p w14:paraId="4A9EF2F5" w14:textId="77777777" w:rsidR="002725D3" w:rsidRDefault="00966F8C"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4EDB8D6D" w14:textId="77777777" w:rsidR="002725D3" w:rsidRDefault="00966F8C">
            <w:r>
              <w:rPr>
                <w:rFonts w:hint="eastAsia"/>
              </w:rPr>
              <w:t>自增</w:t>
            </w:r>
          </w:p>
        </w:tc>
      </w:tr>
      <w:tr w:rsidR="002725D3" w14:paraId="2CCFE422" w14:textId="77777777">
        <w:trPr>
          <w:trHeight w:val="647"/>
        </w:trPr>
        <w:tc>
          <w:tcPr>
            <w:tcW w:w="1614" w:type="dxa"/>
            <w:shd w:val="clear" w:color="auto" w:fill="F2F2F2"/>
          </w:tcPr>
          <w:p w14:paraId="7D380D59" w14:textId="725F3392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S_ITEM_</w:t>
            </w: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1353" w:type="dxa"/>
            <w:shd w:val="clear" w:color="auto" w:fill="F2F2F2"/>
          </w:tcPr>
          <w:p w14:paraId="6A65141A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字典编码</w:t>
            </w:r>
          </w:p>
        </w:tc>
        <w:tc>
          <w:tcPr>
            <w:tcW w:w="1559" w:type="dxa"/>
            <w:shd w:val="clear" w:color="auto" w:fill="F2F2F2"/>
          </w:tcPr>
          <w:p w14:paraId="42C1248D" w14:textId="7F4CEA60" w:rsidR="002725D3" w:rsidRDefault="00F430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966F8C">
              <w:rPr>
                <w:rFonts w:ascii="仿宋" w:eastAsia="仿宋" w:hAnsi="仿宋" w:hint="eastAsia"/>
              </w:rPr>
              <w:t>(128)</w:t>
            </w:r>
          </w:p>
        </w:tc>
        <w:tc>
          <w:tcPr>
            <w:tcW w:w="1276" w:type="dxa"/>
            <w:shd w:val="clear" w:color="auto" w:fill="F2F2F2"/>
          </w:tcPr>
          <w:p w14:paraId="06A41FC6" w14:textId="77777777" w:rsidR="002725D3" w:rsidRDefault="002725D3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6163ADA5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48096E0E" w14:textId="77777777" w:rsidR="002725D3" w:rsidRDefault="002725D3"/>
        </w:tc>
      </w:tr>
      <w:tr w:rsidR="002725D3" w14:paraId="57743C62" w14:textId="77777777">
        <w:trPr>
          <w:trHeight w:val="647"/>
        </w:trPr>
        <w:tc>
          <w:tcPr>
            <w:tcW w:w="1614" w:type="dxa"/>
            <w:shd w:val="clear" w:color="auto" w:fill="F2F2F2"/>
          </w:tcPr>
          <w:p w14:paraId="3E6FA60C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S_SORT_NO</w:t>
            </w:r>
          </w:p>
        </w:tc>
        <w:tc>
          <w:tcPr>
            <w:tcW w:w="1353" w:type="dxa"/>
            <w:shd w:val="clear" w:color="auto" w:fill="F2F2F2"/>
          </w:tcPr>
          <w:p w14:paraId="5C41EEF4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  <w:tc>
          <w:tcPr>
            <w:tcW w:w="1559" w:type="dxa"/>
            <w:shd w:val="clear" w:color="auto" w:fill="F2F2F2"/>
          </w:tcPr>
          <w:p w14:paraId="6878E340" w14:textId="55E34D22" w:rsidR="002725D3" w:rsidRDefault="00F430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966F8C">
              <w:rPr>
                <w:rFonts w:ascii="仿宋" w:eastAsia="仿宋" w:hAnsi="仿宋" w:hint="eastAsia"/>
              </w:rPr>
              <w:t>(128)</w:t>
            </w:r>
          </w:p>
        </w:tc>
        <w:tc>
          <w:tcPr>
            <w:tcW w:w="1276" w:type="dxa"/>
            <w:shd w:val="clear" w:color="auto" w:fill="F2F2F2"/>
          </w:tcPr>
          <w:p w14:paraId="00B2FB93" w14:textId="77777777" w:rsidR="002725D3" w:rsidRDefault="002725D3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6D69EA66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13524D82" w14:textId="77777777" w:rsidR="002725D3" w:rsidRDefault="002725D3"/>
        </w:tc>
      </w:tr>
      <w:tr w:rsidR="002725D3" w14:paraId="7D10E23E" w14:textId="77777777">
        <w:trPr>
          <w:trHeight w:val="647"/>
        </w:trPr>
        <w:tc>
          <w:tcPr>
            <w:tcW w:w="1614" w:type="dxa"/>
            <w:shd w:val="clear" w:color="auto" w:fill="F2F2F2"/>
          </w:tcPr>
          <w:p w14:paraId="213D525F" w14:textId="494A56DC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S_ITEM_</w:t>
            </w:r>
            <w:r>
              <w:rPr>
                <w:rFonts w:ascii="仿宋" w:eastAsia="仿宋" w:hAnsi="仿宋" w:hint="eastAsia"/>
              </w:rPr>
              <w:t>KEY</w:t>
            </w:r>
          </w:p>
        </w:tc>
        <w:tc>
          <w:tcPr>
            <w:tcW w:w="1353" w:type="dxa"/>
            <w:shd w:val="clear" w:color="auto" w:fill="F2F2F2"/>
          </w:tcPr>
          <w:p w14:paraId="488DC706" w14:textId="2DA24294" w:rsidR="002725D3" w:rsidRDefault="009A66F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字典键</w:t>
            </w:r>
          </w:p>
        </w:tc>
        <w:tc>
          <w:tcPr>
            <w:tcW w:w="1559" w:type="dxa"/>
            <w:shd w:val="clear" w:color="auto" w:fill="F2F2F2"/>
          </w:tcPr>
          <w:p w14:paraId="02191A15" w14:textId="4F2E4D71" w:rsidR="002725D3" w:rsidRDefault="00F430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966F8C">
              <w:rPr>
                <w:rFonts w:ascii="仿宋" w:eastAsia="仿宋" w:hAnsi="仿宋" w:hint="eastAsia"/>
              </w:rPr>
              <w:t>(128)</w:t>
            </w:r>
          </w:p>
        </w:tc>
        <w:tc>
          <w:tcPr>
            <w:tcW w:w="1276" w:type="dxa"/>
            <w:shd w:val="clear" w:color="auto" w:fill="F2F2F2"/>
          </w:tcPr>
          <w:p w14:paraId="180A567F" w14:textId="77777777" w:rsidR="002725D3" w:rsidRDefault="002725D3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5FA508D3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59506A75" w14:textId="77777777" w:rsidR="002725D3" w:rsidRDefault="002725D3"/>
        </w:tc>
      </w:tr>
      <w:tr w:rsidR="002725D3" w14:paraId="6026167B" w14:textId="77777777">
        <w:trPr>
          <w:trHeight w:val="884"/>
        </w:trPr>
        <w:tc>
          <w:tcPr>
            <w:tcW w:w="1614" w:type="dxa"/>
            <w:shd w:val="clear" w:color="auto" w:fill="F2F2F2"/>
          </w:tcPr>
          <w:p w14:paraId="0BC45944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</w:t>
            </w:r>
            <w:r>
              <w:rPr>
                <w:rFonts w:ascii="仿宋" w:eastAsia="仿宋" w:hAnsi="仿宋"/>
              </w:rPr>
              <w:t>ITEM_VALUE</w:t>
            </w:r>
          </w:p>
        </w:tc>
        <w:tc>
          <w:tcPr>
            <w:tcW w:w="1353" w:type="dxa"/>
            <w:shd w:val="clear" w:color="auto" w:fill="F2F2F2"/>
          </w:tcPr>
          <w:p w14:paraId="06A1392F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字典值</w:t>
            </w:r>
          </w:p>
        </w:tc>
        <w:tc>
          <w:tcPr>
            <w:tcW w:w="1559" w:type="dxa"/>
            <w:shd w:val="clear" w:color="auto" w:fill="F2F2F2"/>
          </w:tcPr>
          <w:p w14:paraId="721B6B61" w14:textId="30FA95F0" w:rsidR="002725D3" w:rsidRDefault="00F430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966F8C">
              <w:rPr>
                <w:rFonts w:ascii="仿宋" w:eastAsia="仿宋" w:hAnsi="仿宋" w:hint="eastAsia"/>
              </w:rPr>
              <w:t>(128)</w:t>
            </w:r>
          </w:p>
        </w:tc>
        <w:tc>
          <w:tcPr>
            <w:tcW w:w="1276" w:type="dxa"/>
            <w:shd w:val="clear" w:color="auto" w:fill="F2F2F2"/>
          </w:tcPr>
          <w:p w14:paraId="20F367FE" w14:textId="77777777" w:rsidR="002725D3" w:rsidRDefault="002725D3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34E94993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74B85F1F" w14:textId="77777777" w:rsidR="002725D3" w:rsidRDefault="002725D3"/>
        </w:tc>
      </w:tr>
      <w:tr w:rsidR="002725D3" w14:paraId="6A70DAC6" w14:textId="77777777">
        <w:trPr>
          <w:trHeight w:val="647"/>
        </w:trPr>
        <w:tc>
          <w:tcPr>
            <w:tcW w:w="1614" w:type="dxa"/>
            <w:shd w:val="clear" w:color="auto" w:fill="F2F2F2"/>
          </w:tcPr>
          <w:p w14:paraId="30394E04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S_REMARK</w:t>
            </w:r>
          </w:p>
        </w:tc>
        <w:tc>
          <w:tcPr>
            <w:tcW w:w="1353" w:type="dxa"/>
            <w:shd w:val="clear" w:color="auto" w:fill="F2F2F2"/>
          </w:tcPr>
          <w:p w14:paraId="2172C76C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559" w:type="dxa"/>
            <w:shd w:val="clear" w:color="auto" w:fill="F2F2F2"/>
          </w:tcPr>
          <w:p w14:paraId="4B593727" w14:textId="57624CD0" w:rsidR="002725D3" w:rsidRDefault="00F430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966F8C">
              <w:rPr>
                <w:rFonts w:ascii="仿宋" w:eastAsia="仿宋" w:hAnsi="仿宋" w:hint="eastAsia"/>
              </w:rPr>
              <w:t>(500)</w:t>
            </w:r>
          </w:p>
        </w:tc>
        <w:tc>
          <w:tcPr>
            <w:tcW w:w="1276" w:type="dxa"/>
            <w:shd w:val="clear" w:color="auto" w:fill="F2F2F2"/>
          </w:tcPr>
          <w:p w14:paraId="38A5A07F" w14:textId="77777777" w:rsidR="002725D3" w:rsidRDefault="002725D3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450AECFF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4F32C9B4" w14:textId="77777777" w:rsidR="002725D3" w:rsidRDefault="002725D3"/>
        </w:tc>
      </w:tr>
      <w:tr w:rsidR="002725D3" w14:paraId="5B07F5A0" w14:textId="77777777">
        <w:trPr>
          <w:trHeight w:val="647"/>
        </w:trPr>
        <w:tc>
          <w:tcPr>
            <w:tcW w:w="1614" w:type="dxa"/>
            <w:shd w:val="clear" w:color="auto" w:fill="F2F2F2"/>
          </w:tcPr>
          <w:p w14:paraId="670722AA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C_VALID_FLAG</w:t>
            </w:r>
          </w:p>
        </w:tc>
        <w:tc>
          <w:tcPr>
            <w:tcW w:w="1353" w:type="dxa"/>
            <w:shd w:val="clear" w:color="auto" w:fill="F2F2F2"/>
          </w:tcPr>
          <w:p w14:paraId="17C9BDA2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数据状态</w:t>
            </w:r>
          </w:p>
        </w:tc>
        <w:tc>
          <w:tcPr>
            <w:tcW w:w="1559" w:type="dxa"/>
            <w:shd w:val="clear" w:color="auto" w:fill="F2F2F2"/>
          </w:tcPr>
          <w:p w14:paraId="317CBC94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CHAR</w:t>
            </w:r>
            <w:r>
              <w:rPr>
                <w:rFonts w:ascii="仿宋" w:eastAsia="仿宋" w:hAnsi="仿宋"/>
              </w:rPr>
              <w:t>(1)</w:t>
            </w:r>
          </w:p>
        </w:tc>
        <w:tc>
          <w:tcPr>
            <w:tcW w:w="1276" w:type="dxa"/>
            <w:shd w:val="clear" w:color="auto" w:fill="F2F2F2"/>
          </w:tcPr>
          <w:p w14:paraId="195B539B" w14:textId="77777777" w:rsidR="002725D3" w:rsidRDefault="002725D3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5FA332FB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12E7A093" w14:textId="77777777" w:rsidR="002725D3" w:rsidRDefault="00966F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有效、2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删除</w:t>
            </w:r>
          </w:p>
        </w:tc>
      </w:tr>
    </w:tbl>
    <w:p w14:paraId="5B66ED3D" w14:textId="77777777" w:rsidR="002725D3" w:rsidRDefault="002725D3">
      <w:pPr>
        <w:tabs>
          <w:tab w:val="left" w:pos="2260"/>
        </w:tabs>
      </w:pPr>
    </w:p>
    <w:p w14:paraId="0A936526" w14:textId="167E8C37" w:rsidR="00D044E5" w:rsidRDefault="00D044E5" w:rsidP="00D044E5">
      <w:pPr>
        <w:pStyle w:val="2"/>
        <w:numPr>
          <w:ilvl w:val="1"/>
          <w:numId w:val="4"/>
        </w:numPr>
        <w:adjustRightInd w:val="0"/>
        <w:spacing w:line="413" w:lineRule="auto"/>
        <w:ind w:left="482" w:hanging="482"/>
        <w:jc w:val="left"/>
        <w:textAlignment w:val="baseline"/>
        <w:rPr>
          <w:rFonts w:ascii="Arial" w:eastAsia="黑体" w:hAnsi="Arial" w:cs="Times New Roman"/>
          <w:bCs w:val="0"/>
          <w:kern w:val="0"/>
          <w:szCs w:val="20"/>
        </w:rPr>
      </w:pPr>
      <w:r>
        <w:rPr>
          <w:rFonts w:ascii="Arial" w:eastAsia="黑体" w:hAnsi="Arial" w:cs="Times New Roman"/>
          <w:bCs w:val="0"/>
          <w:kern w:val="0"/>
          <w:szCs w:val="20"/>
        </w:rPr>
        <w:t>T_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RMS_</w:t>
      </w:r>
      <w:r>
        <w:rPr>
          <w:rFonts w:ascii="Arial" w:eastAsia="黑体" w:hAnsi="Arial" w:cs="Times New Roman"/>
          <w:bCs w:val="0"/>
          <w:kern w:val="0"/>
          <w:szCs w:val="20"/>
        </w:rPr>
        <w:t>QAINFO</w:t>
      </w:r>
      <w:r>
        <w:rPr>
          <w:rFonts w:ascii="Arial" w:eastAsia="黑体" w:hAnsi="Arial" w:cs="Times New Roman" w:hint="eastAsia"/>
          <w:bCs w:val="0"/>
          <w:kern w:val="0"/>
          <w:szCs w:val="20"/>
        </w:rPr>
        <w:t>答疑表</w:t>
      </w: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353"/>
        <w:gridCol w:w="1559"/>
        <w:gridCol w:w="1276"/>
        <w:gridCol w:w="1317"/>
        <w:gridCol w:w="2325"/>
      </w:tblGrid>
      <w:tr w:rsidR="00D044E5" w14:paraId="78645A3E" w14:textId="77777777" w:rsidTr="00AC26A9">
        <w:trPr>
          <w:trHeight w:val="421"/>
        </w:trPr>
        <w:tc>
          <w:tcPr>
            <w:tcW w:w="1614" w:type="dxa"/>
            <w:shd w:val="clear" w:color="auto" w:fill="F2F2F2"/>
          </w:tcPr>
          <w:p w14:paraId="539C092B" w14:textId="77777777" w:rsidR="00D044E5" w:rsidRDefault="00D044E5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3" w:type="dxa"/>
            <w:shd w:val="clear" w:color="auto" w:fill="F2F2F2"/>
          </w:tcPr>
          <w:p w14:paraId="24189076" w14:textId="77777777" w:rsidR="00D044E5" w:rsidRDefault="00D044E5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559" w:type="dxa"/>
            <w:shd w:val="clear" w:color="auto" w:fill="F2F2F2"/>
          </w:tcPr>
          <w:p w14:paraId="5D6AD08A" w14:textId="77777777" w:rsidR="00D044E5" w:rsidRDefault="00D044E5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类型及长度</w:t>
            </w:r>
          </w:p>
        </w:tc>
        <w:tc>
          <w:tcPr>
            <w:tcW w:w="1276" w:type="dxa"/>
            <w:shd w:val="clear" w:color="auto" w:fill="F2F2F2"/>
          </w:tcPr>
          <w:p w14:paraId="65CF1785" w14:textId="77777777" w:rsidR="00D044E5" w:rsidRDefault="00D044E5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外键</w:t>
            </w:r>
          </w:p>
        </w:tc>
        <w:tc>
          <w:tcPr>
            <w:tcW w:w="1317" w:type="dxa"/>
            <w:shd w:val="clear" w:color="auto" w:fill="F2F2F2"/>
          </w:tcPr>
          <w:p w14:paraId="54C63DE7" w14:textId="77777777" w:rsidR="00D044E5" w:rsidRDefault="00D044E5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325" w:type="dxa"/>
            <w:shd w:val="clear" w:color="auto" w:fill="F2F2F2"/>
          </w:tcPr>
          <w:p w14:paraId="5441B908" w14:textId="77777777" w:rsidR="00D044E5" w:rsidRDefault="00D044E5" w:rsidP="00AC26A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044E5" w14:paraId="4A5FA7D6" w14:textId="77777777" w:rsidTr="00AC26A9">
        <w:trPr>
          <w:trHeight w:val="884"/>
        </w:trPr>
        <w:tc>
          <w:tcPr>
            <w:tcW w:w="1614" w:type="dxa"/>
            <w:shd w:val="clear" w:color="auto" w:fill="F2F2F2"/>
          </w:tcPr>
          <w:p w14:paraId="3CE703C5" w14:textId="799B101E" w:rsidR="00D044E5" w:rsidRDefault="00D044E5" w:rsidP="00AC26A9">
            <w:r>
              <w:rPr>
                <w:rFonts w:ascii="仿宋" w:eastAsia="仿宋" w:hAnsi="仿宋"/>
              </w:rPr>
              <w:t>N_</w:t>
            </w:r>
            <w:r w:rsidR="00E7315E">
              <w:rPr>
                <w:rFonts w:ascii="仿宋" w:eastAsia="仿宋" w:hAnsi="仿宋"/>
              </w:rPr>
              <w:t>QA</w:t>
            </w:r>
            <w:r>
              <w:rPr>
                <w:rFonts w:ascii="仿宋" w:eastAsia="仿宋" w:hAnsi="仿宋" w:hint="eastAsia"/>
              </w:rPr>
              <w:t>_</w:t>
            </w:r>
            <w:r w:rsidR="00E7315E">
              <w:rPr>
                <w:rFonts w:ascii="仿宋" w:eastAsia="仿宋" w:hAnsi="仿宋"/>
              </w:rPr>
              <w:t>ID</w:t>
            </w:r>
          </w:p>
        </w:tc>
        <w:tc>
          <w:tcPr>
            <w:tcW w:w="1353" w:type="dxa"/>
            <w:shd w:val="clear" w:color="auto" w:fill="F2F2F2"/>
          </w:tcPr>
          <w:p w14:paraId="0588712A" w14:textId="77777777" w:rsidR="00D044E5" w:rsidRDefault="00D044E5" w:rsidP="00AC26A9">
            <w:r>
              <w:rPr>
                <w:rFonts w:ascii="仿宋" w:eastAsia="仿宋" w:hAnsi="仿宋" w:hint="eastAsia"/>
              </w:rPr>
              <w:t>自增长</w:t>
            </w:r>
          </w:p>
        </w:tc>
        <w:tc>
          <w:tcPr>
            <w:tcW w:w="1559" w:type="dxa"/>
            <w:shd w:val="clear" w:color="auto" w:fill="F2F2F2"/>
          </w:tcPr>
          <w:p w14:paraId="5E6A0E81" w14:textId="77777777" w:rsidR="00D044E5" w:rsidRDefault="00D044E5" w:rsidP="00AC26A9">
            <w:r>
              <w:rPr>
                <w:rFonts w:ascii="仿宋" w:eastAsia="仿宋" w:hAnsi="仿宋"/>
              </w:rPr>
              <w:t>INT(10)</w:t>
            </w:r>
          </w:p>
        </w:tc>
        <w:tc>
          <w:tcPr>
            <w:tcW w:w="1276" w:type="dxa"/>
            <w:shd w:val="clear" w:color="auto" w:fill="F2F2F2"/>
          </w:tcPr>
          <w:p w14:paraId="25BB5830" w14:textId="77777777" w:rsidR="00D044E5" w:rsidRDefault="00D044E5" w:rsidP="00AC26A9">
            <w:r>
              <w:rPr>
                <w:rFonts w:ascii="仿宋" w:eastAsia="仿宋" w:hAnsi="仿宋" w:hint="eastAsia"/>
              </w:rPr>
              <w:t>主键</w:t>
            </w:r>
          </w:p>
        </w:tc>
        <w:tc>
          <w:tcPr>
            <w:tcW w:w="1317" w:type="dxa"/>
            <w:shd w:val="clear" w:color="auto" w:fill="F2F2F2"/>
          </w:tcPr>
          <w:p w14:paraId="1F32DD71" w14:textId="77777777" w:rsidR="00D044E5" w:rsidRDefault="00D044E5" w:rsidP="00AC26A9"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2325" w:type="dxa"/>
            <w:shd w:val="clear" w:color="auto" w:fill="F2F2F2"/>
          </w:tcPr>
          <w:p w14:paraId="7D65EDC5" w14:textId="77777777" w:rsidR="00D044E5" w:rsidRDefault="00D044E5" w:rsidP="00AC26A9">
            <w:r>
              <w:rPr>
                <w:rFonts w:hint="eastAsia"/>
              </w:rPr>
              <w:t>自增</w:t>
            </w:r>
          </w:p>
        </w:tc>
      </w:tr>
      <w:tr w:rsidR="00D044E5" w14:paraId="5494D585" w14:textId="77777777" w:rsidTr="00AC26A9">
        <w:trPr>
          <w:trHeight w:val="647"/>
        </w:trPr>
        <w:tc>
          <w:tcPr>
            <w:tcW w:w="1614" w:type="dxa"/>
            <w:shd w:val="clear" w:color="auto" w:fill="F2F2F2"/>
          </w:tcPr>
          <w:p w14:paraId="738973DA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S_SORT_NO</w:t>
            </w:r>
          </w:p>
        </w:tc>
        <w:tc>
          <w:tcPr>
            <w:tcW w:w="1353" w:type="dxa"/>
            <w:shd w:val="clear" w:color="auto" w:fill="F2F2F2"/>
          </w:tcPr>
          <w:p w14:paraId="7B2E7863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  <w:tc>
          <w:tcPr>
            <w:tcW w:w="1559" w:type="dxa"/>
            <w:shd w:val="clear" w:color="auto" w:fill="F2F2F2"/>
          </w:tcPr>
          <w:p w14:paraId="40CD7A75" w14:textId="1F6B6052" w:rsidR="00D044E5" w:rsidRDefault="00576646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276" w:type="dxa"/>
            <w:shd w:val="clear" w:color="auto" w:fill="F2F2F2"/>
          </w:tcPr>
          <w:p w14:paraId="25DFA429" w14:textId="77777777" w:rsidR="00D044E5" w:rsidRDefault="00D044E5" w:rsidP="00AC26A9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0FA98194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74DCC595" w14:textId="77777777" w:rsidR="00D044E5" w:rsidRDefault="00D044E5" w:rsidP="00AC26A9"/>
        </w:tc>
      </w:tr>
      <w:tr w:rsidR="00D044E5" w14:paraId="33C54037" w14:textId="77777777" w:rsidTr="00AC26A9">
        <w:trPr>
          <w:trHeight w:val="647"/>
        </w:trPr>
        <w:tc>
          <w:tcPr>
            <w:tcW w:w="1614" w:type="dxa"/>
            <w:shd w:val="clear" w:color="auto" w:fill="F2F2F2"/>
          </w:tcPr>
          <w:p w14:paraId="6CD03AD6" w14:textId="4AC6CA70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S_</w:t>
            </w:r>
            <w:r w:rsidR="006B24D2">
              <w:rPr>
                <w:rFonts w:ascii="仿宋" w:eastAsia="仿宋" w:hAnsi="仿宋"/>
              </w:rPr>
              <w:t>QUESTION</w:t>
            </w:r>
          </w:p>
        </w:tc>
        <w:tc>
          <w:tcPr>
            <w:tcW w:w="1353" w:type="dxa"/>
            <w:shd w:val="clear" w:color="auto" w:fill="F2F2F2"/>
          </w:tcPr>
          <w:p w14:paraId="0B6E16B0" w14:textId="14C559AB" w:rsidR="00D044E5" w:rsidRDefault="006B24D2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问题</w:t>
            </w:r>
          </w:p>
        </w:tc>
        <w:tc>
          <w:tcPr>
            <w:tcW w:w="1559" w:type="dxa"/>
            <w:shd w:val="clear" w:color="auto" w:fill="F2F2F2"/>
          </w:tcPr>
          <w:p w14:paraId="196903A1" w14:textId="332C5324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 w:rsidR="006B24D2">
              <w:rPr>
                <w:rFonts w:ascii="仿宋" w:eastAsia="仿宋" w:hAnsi="仿宋"/>
              </w:rPr>
              <w:t>4000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1276" w:type="dxa"/>
            <w:shd w:val="clear" w:color="auto" w:fill="F2F2F2"/>
          </w:tcPr>
          <w:p w14:paraId="6CBCF8F9" w14:textId="77777777" w:rsidR="00D044E5" w:rsidRDefault="00D044E5" w:rsidP="00AC26A9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28A85F38" w14:textId="79BF9E0D" w:rsidR="00D044E5" w:rsidRDefault="006B24D2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5E59BD6F" w14:textId="77777777" w:rsidR="00D044E5" w:rsidRDefault="00D044E5" w:rsidP="00AC26A9"/>
        </w:tc>
      </w:tr>
      <w:tr w:rsidR="00D044E5" w14:paraId="17AF0918" w14:textId="77777777" w:rsidTr="00AC26A9">
        <w:trPr>
          <w:trHeight w:val="884"/>
        </w:trPr>
        <w:tc>
          <w:tcPr>
            <w:tcW w:w="1614" w:type="dxa"/>
            <w:shd w:val="clear" w:color="auto" w:fill="F2F2F2"/>
          </w:tcPr>
          <w:p w14:paraId="313D3F3F" w14:textId="7C1D9D3E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</w:t>
            </w:r>
            <w:r w:rsidR="006B24D2">
              <w:rPr>
                <w:rFonts w:ascii="仿宋" w:eastAsia="仿宋" w:hAnsi="仿宋"/>
              </w:rPr>
              <w:t>ANSWER</w:t>
            </w:r>
          </w:p>
        </w:tc>
        <w:tc>
          <w:tcPr>
            <w:tcW w:w="1353" w:type="dxa"/>
            <w:shd w:val="clear" w:color="auto" w:fill="F2F2F2"/>
          </w:tcPr>
          <w:p w14:paraId="15B00F62" w14:textId="5AD11816" w:rsidR="00D044E5" w:rsidRDefault="006B24D2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答案</w:t>
            </w:r>
          </w:p>
        </w:tc>
        <w:tc>
          <w:tcPr>
            <w:tcW w:w="1559" w:type="dxa"/>
            <w:shd w:val="clear" w:color="auto" w:fill="F2F2F2"/>
          </w:tcPr>
          <w:p w14:paraId="1E4ADE9F" w14:textId="1BD1FFEA" w:rsidR="00D044E5" w:rsidRDefault="006B24D2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4000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1276" w:type="dxa"/>
            <w:shd w:val="clear" w:color="auto" w:fill="F2F2F2"/>
          </w:tcPr>
          <w:p w14:paraId="394B4032" w14:textId="77777777" w:rsidR="00D044E5" w:rsidRDefault="00D044E5" w:rsidP="00AC26A9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16EA8E1E" w14:textId="14B81B0F" w:rsidR="00D044E5" w:rsidRDefault="006B24D2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3F5AC11B" w14:textId="77777777" w:rsidR="00D044E5" w:rsidRDefault="00D044E5" w:rsidP="00AC26A9"/>
        </w:tc>
      </w:tr>
      <w:tr w:rsidR="00D044E5" w14:paraId="6D60B668" w14:textId="77777777" w:rsidTr="00AC26A9">
        <w:trPr>
          <w:trHeight w:val="647"/>
        </w:trPr>
        <w:tc>
          <w:tcPr>
            <w:tcW w:w="1614" w:type="dxa"/>
            <w:shd w:val="clear" w:color="auto" w:fill="F2F2F2"/>
          </w:tcPr>
          <w:p w14:paraId="30FCA0DB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S_REMARK</w:t>
            </w:r>
          </w:p>
        </w:tc>
        <w:tc>
          <w:tcPr>
            <w:tcW w:w="1353" w:type="dxa"/>
            <w:shd w:val="clear" w:color="auto" w:fill="F2F2F2"/>
          </w:tcPr>
          <w:p w14:paraId="66B3C1CE" w14:textId="34EE23C6" w:rsidR="00D044E5" w:rsidRDefault="00D35C44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559" w:type="dxa"/>
            <w:shd w:val="clear" w:color="auto" w:fill="F2F2F2"/>
          </w:tcPr>
          <w:p w14:paraId="191EEA48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VARCHAR(500)</w:t>
            </w:r>
          </w:p>
        </w:tc>
        <w:tc>
          <w:tcPr>
            <w:tcW w:w="1276" w:type="dxa"/>
            <w:shd w:val="clear" w:color="auto" w:fill="F2F2F2"/>
          </w:tcPr>
          <w:p w14:paraId="520E9BF4" w14:textId="77777777" w:rsidR="00D044E5" w:rsidRDefault="00D044E5" w:rsidP="00AC26A9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1581CAA4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2F47B7BE" w14:textId="77777777" w:rsidR="00D044E5" w:rsidRDefault="00D044E5" w:rsidP="00AC26A9"/>
        </w:tc>
      </w:tr>
      <w:tr w:rsidR="00D044E5" w14:paraId="08241983" w14:textId="77777777" w:rsidTr="00AC26A9">
        <w:trPr>
          <w:trHeight w:val="647"/>
        </w:trPr>
        <w:tc>
          <w:tcPr>
            <w:tcW w:w="1614" w:type="dxa"/>
            <w:shd w:val="clear" w:color="auto" w:fill="F2F2F2"/>
          </w:tcPr>
          <w:p w14:paraId="3242B170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C_VALID_FLAG</w:t>
            </w:r>
          </w:p>
        </w:tc>
        <w:tc>
          <w:tcPr>
            <w:tcW w:w="1353" w:type="dxa"/>
            <w:shd w:val="clear" w:color="auto" w:fill="F2F2F2"/>
          </w:tcPr>
          <w:p w14:paraId="439DE0B1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数据状态</w:t>
            </w:r>
          </w:p>
        </w:tc>
        <w:tc>
          <w:tcPr>
            <w:tcW w:w="1559" w:type="dxa"/>
            <w:shd w:val="clear" w:color="auto" w:fill="F2F2F2"/>
          </w:tcPr>
          <w:p w14:paraId="1AC1B953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CHAR</w:t>
            </w:r>
            <w:r>
              <w:rPr>
                <w:rFonts w:ascii="仿宋" w:eastAsia="仿宋" w:hAnsi="仿宋"/>
              </w:rPr>
              <w:t>(1)</w:t>
            </w:r>
          </w:p>
        </w:tc>
        <w:tc>
          <w:tcPr>
            <w:tcW w:w="1276" w:type="dxa"/>
            <w:shd w:val="clear" w:color="auto" w:fill="F2F2F2"/>
          </w:tcPr>
          <w:p w14:paraId="14EF6286" w14:textId="77777777" w:rsidR="00D044E5" w:rsidRDefault="00D044E5" w:rsidP="00AC26A9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3EA35917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1B9D99DB" w14:textId="77777777" w:rsidR="00D044E5" w:rsidRDefault="00D044E5" w:rsidP="00AC26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有效、2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删除</w:t>
            </w:r>
          </w:p>
        </w:tc>
      </w:tr>
      <w:tr w:rsidR="00107992" w14:paraId="0BD3166D" w14:textId="77777777" w:rsidTr="00AC26A9">
        <w:trPr>
          <w:trHeight w:val="647"/>
        </w:trPr>
        <w:tc>
          <w:tcPr>
            <w:tcW w:w="1614" w:type="dxa"/>
            <w:shd w:val="clear" w:color="auto" w:fill="F2F2F2"/>
          </w:tcPr>
          <w:p w14:paraId="37E836DB" w14:textId="28D05CAE" w:rsidR="00107992" w:rsidRDefault="00107992" w:rsidP="00107992">
            <w:pPr>
              <w:rPr>
                <w:rFonts w:ascii="仿宋" w:eastAsia="仿宋" w:hAnsi="仿宋"/>
              </w:rPr>
            </w:pPr>
            <w:r>
              <w:t>D_</w:t>
            </w:r>
            <w:r>
              <w:rPr>
                <w:rFonts w:hint="eastAsia"/>
              </w:rPr>
              <w:t>CREATE_</w:t>
            </w:r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1353" w:type="dxa"/>
            <w:shd w:val="clear" w:color="auto" w:fill="F2F2F2"/>
          </w:tcPr>
          <w:p w14:paraId="628D449A" w14:textId="5C80445E" w:rsidR="00107992" w:rsidRDefault="00107992" w:rsidP="00107992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1559" w:type="dxa"/>
            <w:shd w:val="clear" w:color="auto" w:fill="F2F2F2"/>
          </w:tcPr>
          <w:p w14:paraId="608DA800" w14:textId="3FCBBD17" w:rsidR="00107992" w:rsidRDefault="00107992" w:rsidP="00107992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shd w:val="clear" w:color="auto" w:fill="F2F2F2"/>
          </w:tcPr>
          <w:p w14:paraId="357302F5" w14:textId="77777777" w:rsidR="00107992" w:rsidRDefault="00107992" w:rsidP="00107992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18454D9E" w14:textId="7F40BE94" w:rsidR="00107992" w:rsidRDefault="00EC0D73" w:rsidP="00107992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35BF6D5B" w14:textId="77777777" w:rsidR="00107992" w:rsidRDefault="00107992" w:rsidP="00107992">
            <w:pPr>
              <w:rPr>
                <w:rFonts w:ascii="仿宋" w:eastAsia="仿宋" w:hAnsi="仿宋"/>
              </w:rPr>
            </w:pPr>
          </w:p>
        </w:tc>
      </w:tr>
      <w:tr w:rsidR="00107992" w14:paraId="46CBFB1A" w14:textId="77777777" w:rsidTr="00AC26A9">
        <w:trPr>
          <w:trHeight w:val="647"/>
        </w:trPr>
        <w:tc>
          <w:tcPr>
            <w:tcW w:w="1614" w:type="dxa"/>
            <w:shd w:val="clear" w:color="auto" w:fill="F2F2F2"/>
          </w:tcPr>
          <w:p w14:paraId="1386412E" w14:textId="5DB1A8E4" w:rsidR="00107992" w:rsidRDefault="00107992" w:rsidP="00107992">
            <w:pPr>
              <w:rPr>
                <w:rFonts w:ascii="仿宋" w:eastAsia="仿宋" w:hAnsi="仿宋"/>
              </w:rPr>
            </w:pPr>
            <w:r>
              <w:t>S_</w:t>
            </w:r>
            <w:r>
              <w:rPr>
                <w:rFonts w:hint="eastAsia"/>
              </w:rPr>
              <w:t>CREATOR</w:t>
            </w:r>
          </w:p>
        </w:tc>
        <w:tc>
          <w:tcPr>
            <w:tcW w:w="1353" w:type="dxa"/>
            <w:shd w:val="clear" w:color="auto" w:fill="F2F2F2"/>
          </w:tcPr>
          <w:p w14:paraId="207F3710" w14:textId="03A90B79" w:rsidR="00107992" w:rsidRDefault="00107992" w:rsidP="00107992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1559" w:type="dxa"/>
            <w:shd w:val="clear" w:color="auto" w:fill="F2F2F2"/>
          </w:tcPr>
          <w:p w14:paraId="4B7020E0" w14:textId="0729CFDE" w:rsidR="00107992" w:rsidRDefault="00107992" w:rsidP="00107992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276" w:type="dxa"/>
            <w:shd w:val="clear" w:color="auto" w:fill="F2F2F2"/>
          </w:tcPr>
          <w:p w14:paraId="27AA16D4" w14:textId="77777777" w:rsidR="00107992" w:rsidRDefault="00107992" w:rsidP="00107992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433A9A9B" w14:textId="29241303" w:rsidR="00107992" w:rsidRDefault="00EC0D73" w:rsidP="00107992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3A4A131C" w14:textId="77777777" w:rsidR="00107992" w:rsidRDefault="00107992" w:rsidP="00107992">
            <w:pPr>
              <w:rPr>
                <w:rFonts w:ascii="仿宋" w:eastAsia="仿宋" w:hAnsi="仿宋"/>
              </w:rPr>
            </w:pPr>
          </w:p>
        </w:tc>
      </w:tr>
      <w:tr w:rsidR="00107992" w14:paraId="1099647F" w14:textId="77777777" w:rsidTr="00AC26A9">
        <w:trPr>
          <w:trHeight w:val="647"/>
        </w:trPr>
        <w:tc>
          <w:tcPr>
            <w:tcW w:w="1614" w:type="dxa"/>
            <w:shd w:val="clear" w:color="auto" w:fill="F2F2F2"/>
          </w:tcPr>
          <w:p w14:paraId="3309A8D9" w14:textId="3A8C0FB2" w:rsidR="00107992" w:rsidRDefault="00107992" w:rsidP="00107992">
            <w:pPr>
              <w:rPr>
                <w:rFonts w:ascii="仿宋" w:eastAsia="仿宋" w:hAnsi="仿宋"/>
              </w:rPr>
            </w:pPr>
            <w:r>
              <w:t>S_</w:t>
            </w:r>
            <w:r>
              <w:rPr>
                <w:rFonts w:hint="eastAsia"/>
              </w:rPr>
              <w:t>CREATOR_NO</w:t>
            </w:r>
          </w:p>
        </w:tc>
        <w:tc>
          <w:tcPr>
            <w:tcW w:w="1353" w:type="dxa"/>
            <w:shd w:val="clear" w:color="auto" w:fill="F2F2F2"/>
          </w:tcPr>
          <w:p w14:paraId="149F500C" w14:textId="2A42FD67" w:rsidR="00107992" w:rsidRDefault="00107992" w:rsidP="00107992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2F2F2"/>
          </w:tcPr>
          <w:p w14:paraId="3ECE8D37" w14:textId="670014CF" w:rsidR="00107992" w:rsidRDefault="00107992" w:rsidP="00107992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276" w:type="dxa"/>
            <w:shd w:val="clear" w:color="auto" w:fill="F2F2F2"/>
          </w:tcPr>
          <w:p w14:paraId="150C3AF2" w14:textId="77777777" w:rsidR="00107992" w:rsidRDefault="00107992" w:rsidP="00107992">
            <w:pPr>
              <w:rPr>
                <w:rFonts w:ascii="仿宋" w:eastAsia="仿宋" w:hAnsi="仿宋"/>
              </w:rPr>
            </w:pPr>
          </w:p>
        </w:tc>
        <w:tc>
          <w:tcPr>
            <w:tcW w:w="1317" w:type="dxa"/>
            <w:shd w:val="clear" w:color="auto" w:fill="F2F2F2"/>
          </w:tcPr>
          <w:p w14:paraId="113DFFBA" w14:textId="092B327A" w:rsidR="00107992" w:rsidRDefault="00107992" w:rsidP="00107992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25" w:type="dxa"/>
            <w:shd w:val="clear" w:color="auto" w:fill="F2F2F2"/>
          </w:tcPr>
          <w:p w14:paraId="128843B0" w14:textId="77777777" w:rsidR="00107992" w:rsidRDefault="00107992" w:rsidP="00107992">
            <w:pPr>
              <w:rPr>
                <w:rFonts w:ascii="仿宋" w:eastAsia="仿宋" w:hAnsi="仿宋"/>
              </w:rPr>
            </w:pPr>
          </w:p>
        </w:tc>
      </w:tr>
    </w:tbl>
    <w:p w14:paraId="6BF37DD8" w14:textId="77777777" w:rsidR="00D044E5" w:rsidRDefault="00D044E5" w:rsidP="00D044E5">
      <w:pPr>
        <w:tabs>
          <w:tab w:val="left" w:pos="2260"/>
        </w:tabs>
      </w:pPr>
    </w:p>
    <w:p w14:paraId="772FBDB4" w14:textId="77777777" w:rsidR="00D044E5" w:rsidRDefault="00D044E5" w:rsidP="00D044E5">
      <w:pPr>
        <w:tabs>
          <w:tab w:val="left" w:pos="2260"/>
        </w:tabs>
      </w:pPr>
    </w:p>
    <w:p w14:paraId="16A82F81" w14:textId="77777777" w:rsidR="002725D3" w:rsidRDefault="002725D3">
      <w:pPr>
        <w:tabs>
          <w:tab w:val="left" w:pos="2260"/>
        </w:tabs>
      </w:pPr>
    </w:p>
    <w:sectPr w:rsidR="002725D3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14794" w14:textId="77777777" w:rsidR="001F7672" w:rsidRDefault="001F7672">
      <w:r>
        <w:separator/>
      </w:r>
    </w:p>
  </w:endnote>
  <w:endnote w:type="continuationSeparator" w:id="0">
    <w:p w14:paraId="6086AE46" w14:textId="77777777" w:rsidR="001F7672" w:rsidRDefault="001F7672">
      <w:r>
        <w:continuationSeparator/>
      </w:r>
    </w:p>
  </w:endnote>
  <w:endnote w:type="continuationNotice" w:id="1">
    <w:p w14:paraId="78732AE7" w14:textId="77777777" w:rsidR="001F7672" w:rsidRDefault="001F7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7B975" w14:textId="77777777" w:rsidR="00597228" w:rsidRDefault="005972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C1B50" w14:textId="77777777" w:rsidR="001F7672" w:rsidRDefault="001F7672">
      <w:r>
        <w:separator/>
      </w:r>
    </w:p>
  </w:footnote>
  <w:footnote w:type="continuationSeparator" w:id="0">
    <w:p w14:paraId="52267651" w14:textId="77777777" w:rsidR="001F7672" w:rsidRDefault="001F7672">
      <w:r>
        <w:continuationSeparator/>
      </w:r>
    </w:p>
  </w:footnote>
  <w:footnote w:type="continuationNotice" w:id="1">
    <w:p w14:paraId="183D4F0D" w14:textId="77777777" w:rsidR="001F7672" w:rsidRDefault="001F7672"/>
  </w:footnote>
  <w:footnote w:id="2">
    <w:p w14:paraId="3159C213" w14:textId="77777777" w:rsidR="00597228" w:rsidRDefault="00597228">
      <w:pPr>
        <w:rPr>
          <w:ins w:id="0" w:author="GL H" w:date="2018-03-04T19:31:00Z"/>
        </w:rPr>
      </w:pPr>
    </w:p>
    <w:p w14:paraId="0DA1C83B" w14:textId="77777777" w:rsidR="00597228" w:rsidRDefault="00597228">
      <w:pPr>
        <w:pStyle w:val="af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ADD1" w14:textId="77777777" w:rsidR="00597228" w:rsidRDefault="0059722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142B0"/>
    <w:multiLevelType w:val="hybridMultilevel"/>
    <w:tmpl w:val="0B924288"/>
    <w:lvl w:ilvl="0" w:tplc="A6BAC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5F50B8"/>
    <w:multiLevelType w:val="multilevel"/>
    <w:tmpl w:val="4A5F50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3.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55D57F"/>
    <w:multiLevelType w:val="multilevel"/>
    <w:tmpl w:val="5355D57F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122"/>
        </w:tabs>
        <w:ind w:left="4122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 w15:restartNumberingAfterBreak="0">
    <w:nsid w:val="666159B4"/>
    <w:multiLevelType w:val="multilevel"/>
    <w:tmpl w:val="66615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07310"/>
    <w:multiLevelType w:val="multilevel"/>
    <w:tmpl w:val="78007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6E23B6"/>
    <w:multiLevelType w:val="hybridMultilevel"/>
    <w:tmpl w:val="D8B40530"/>
    <w:lvl w:ilvl="0" w:tplc="247E7E6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L H">
    <w15:presenceInfo w15:providerId="Windows Live" w15:userId="91a0aab687a835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BAD"/>
    <w:rsid w:val="000002F4"/>
    <w:rsid w:val="00001580"/>
    <w:rsid w:val="00004966"/>
    <w:rsid w:val="00005950"/>
    <w:rsid w:val="00010332"/>
    <w:rsid w:val="0001061B"/>
    <w:rsid w:val="0001102D"/>
    <w:rsid w:val="00014C88"/>
    <w:rsid w:val="0001614E"/>
    <w:rsid w:val="000239A6"/>
    <w:rsid w:val="00026173"/>
    <w:rsid w:val="00026DAE"/>
    <w:rsid w:val="00027992"/>
    <w:rsid w:val="00031194"/>
    <w:rsid w:val="00033FB7"/>
    <w:rsid w:val="00044EA3"/>
    <w:rsid w:val="00047479"/>
    <w:rsid w:val="000516C5"/>
    <w:rsid w:val="000530A0"/>
    <w:rsid w:val="000540D7"/>
    <w:rsid w:val="00054BA8"/>
    <w:rsid w:val="00054D77"/>
    <w:rsid w:val="000560B5"/>
    <w:rsid w:val="000570AE"/>
    <w:rsid w:val="000578A2"/>
    <w:rsid w:val="000609ED"/>
    <w:rsid w:val="00060AA3"/>
    <w:rsid w:val="00060F1E"/>
    <w:rsid w:val="00061170"/>
    <w:rsid w:val="00063ABC"/>
    <w:rsid w:val="000641F9"/>
    <w:rsid w:val="0006489C"/>
    <w:rsid w:val="00065963"/>
    <w:rsid w:val="000664AC"/>
    <w:rsid w:val="00070C6D"/>
    <w:rsid w:val="000726ED"/>
    <w:rsid w:val="00074C69"/>
    <w:rsid w:val="0007520A"/>
    <w:rsid w:val="00075802"/>
    <w:rsid w:val="00080412"/>
    <w:rsid w:val="00080F7E"/>
    <w:rsid w:val="00082256"/>
    <w:rsid w:val="00083BDB"/>
    <w:rsid w:val="00084D4F"/>
    <w:rsid w:val="00085A0A"/>
    <w:rsid w:val="00090319"/>
    <w:rsid w:val="00090AD8"/>
    <w:rsid w:val="00092D8A"/>
    <w:rsid w:val="00094CEC"/>
    <w:rsid w:val="00096F25"/>
    <w:rsid w:val="000974CD"/>
    <w:rsid w:val="00097C44"/>
    <w:rsid w:val="000A01E9"/>
    <w:rsid w:val="000A2D5C"/>
    <w:rsid w:val="000A324C"/>
    <w:rsid w:val="000B1073"/>
    <w:rsid w:val="000B1566"/>
    <w:rsid w:val="000B18F5"/>
    <w:rsid w:val="000B5D9B"/>
    <w:rsid w:val="000C47C7"/>
    <w:rsid w:val="000C4F64"/>
    <w:rsid w:val="000D18F9"/>
    <w:rsid w:val="000D1D5E"/>
    <w:rsid w:val="000D1DC0"/>
    <w:rsid w:val="000D1EBE"/>
    <w:rsid w:val="000D422D"/>
    <w:rsid w:val="000E06BA"/>
    <w:rsid w:val="000E26C4"/>
    <w:rsid w:val="000E3D16"/>
    <w:rsid w:val="000E401C"/>
    <w:rsid w:val="000E4497"/>
    <w:rsid w:val="000F068D"/>
    <w:rsid w:val="000F06E6"/>
    <w:rsid w:val="000F1195"/>
    <w:rsid w:val="000F6452"/>
    <w:rsid w:val="000F74FC"/>
    <w:rsid w:val="000F75EA"/>
    <w:rsid w:val="000F7EB2"/>
    <w:rsid w:val="001030A8"/>
    <w:rsid w:val="00103121"/>
    <w:rsid w:val="00104555"/>
    <w:rsid w:val="00107992"/>
    <w:rsid w:val="00114B78"/>
    <w:rsid w:val="00115599"/>
    <w:rsid w:val="00120926"/>
    <w:rsid w:val="0012267F"/>
    <w:rsid w:val="0012629B"/>
    <w:rsid w:val="0012680B"/>
    <w:rsid w:val="00126971"/>
    <w:rsid w:val="00131178"/>
    <w:rsid w:val="00132023"/>
    <w:rsid w:val="0013595B"/>
    <w:rsid w:val="00136C97"/>
    <w:rsid w:val="001417FF"/>
    <w:rsid w:val="00142B5D"/>
    <w:rsid w:val="00143F03"/>
    <w:rsid w:val="00144C46"/>
    <w:rsid w:val="00144CDB"/>
    <w:rsid w:val="001513AF"/>
    <w:rsid w:val="001520E2"/>
    <w:rsid w:val="001521B8"/>
    <w:rsid w:val="00157204"/>
    <w:rsid w:val="00157DC4"/>
    <w:rsid w:val="00161981"/>
    <w:rsid w:val="00161AC7"/>
    <w:rsid w:val="001625DC"/>
    <w:rsid w:val="00165E9B"/>
    <w:rsid w:val="00174A83"/>
    <w:rsid w:val="00176EC1"/>
    <w:rsid w:val="00177973"/>
    <w:rsid w:val="00184817"/>
    <w:rsid w:val="00185A23"/>
    <w:rsid w:val="00187AF0"/>
    <w:rsid w:val="00192CF5"/>
    <w:rsid w:val="001936DA"/>
    <w:rsid w:val="001940D5"/>
    <w:rsid w:val="0019557B"/>
    <w:rsid w:val="00196564"/>
    <w:rsid w:val="0019712F"/>
    <w:rsid w:val="001A0B78"/>
    <w:rsid w:val="001A1C8A"/>
    <w:rsid w:val="001A3E00"/>
    <w:rsid w:val="001A3FAD"/>
    <w:rsid w:val="001A50CC"/>
    <w:rsid w:val="001B174A"/>
    <w:rsid w:val="001B5C19"/>
    <w:rsid w:val="001B67C6"/>
    <w:rsid w:val="001C051A"/>
    <w:rsid w:val="001C2784"/>
    <w:rsid w:val="001C2E2A"/>
    <w:rsid w:val="001C3F3D"/>
    <w:rsid w:val="001C448E"/>
    <w:rsid w:val="001C6F78"/>
    <w:rsid w:val="001C7806"/>
    <w:rsid w:val="001D05FC"/>
    <w:rsid w:val="001D0A0F"/>
    <w:rsid w:val="001D0D84"/>
    <w:rsid w:val="001D2D49"/>
    <w:rsid w:val="001D5534"/>
    <w:rsid w:val="001D6E36"/>
    <w:rsid w:val="001E12ED"/>
    <w:rsid w:val="001E1671"/>
    <w:rsid w:val="001E1BF7"/>
    <w:rsid w:val="001E36FE"/>
    <w:rsid w:val="001E5A80"/>
    <w:rsid w:val="001E60A8"/>
    <w:rsid w:val="001E713C"/>
    <w:rsid w:val="001E7ACB"/>
    <w:rsid w:val="001F11CC"/>
    <w:rsid w:val="001F17BC"/>
    <w:rsid w:val="001F2280"/>
    <w:rsid w:val="001F4E14"/>
    <w:rsid w:val="001F546E"/>
    <w:rsid w:val="001F6089"/>
    <w:rsid w:val="001F7672"/>
    <w:rsid w:val="002014F8"/>
    <w:rsid w:val="00205289"/>
    <w:rsid w:val="00206AE3"/>
    <w:rsid w:val="00206BED"/>
    <w:rsid w:val="00207A90"/>
    <w:rsid w:val="00210A2B"/>
    <w:rsid w:val="002117A4"/>
    <w:rsid w:val="00216470"/>
    <w:rsid w:val="0022078F"/>
    <w:rsid w:val="00222641"/>
    <w:rsid w:val="002230D1"/>
    <w:rsid w:val="00223D1B"/>
    <w:rsid w:val="002253A4"/>
    <w:rsid w:val="00231620"/>
    <w:rsid w:val="002334A4"/>
    <w:rsid w:val="0023413B"/>
    <w:rsid w:val="0023517A"/>
    <w:rsid w:val="002369D3"/>
    <w:rsid w:val="00240E7D"/>
    <w:rsid w:val="00241B06"/>
    <w:rsid w:val="00244F3E"/>
    <w:rsid w:val="0024578E"/>
    <w:rsid w:val="002502B7"/>
    <w:rsid w:val="00252F0C"/>
    <w:rsid w:val="00256020"/>
    <w:rsid w:val="00257965"/>
    <w:rsid w:val="00257D8F"/>
    <w:rsid w:val="00263166"/>
    <w:rsid w:val="0026329A"/>
    <w:rsid w:val="00265316"/>
    <w:rsid w:val="00267EA9"/>
    <w:rsid w:val="002725D3"/>
    <w:rsid w:val="00272E33"/>
    <w:rsid w:val="0027703F"/>
    <w:rsid w:val="00282311"/>
    <w:rsid w:val="0028465F"/>
    <w:rsid w:val="00287476"/>
    <w:rsid w:val="00290AFB"/>
    <w:rsid w:val="0029129A"/>
    <w:rsid w:val="00291404"/>
    <w:rsid w:val="00294123"/>
    <w:rsid w:val="0029478C"/>
    <w:rsid w:val="00295012"/>
    <w:rsid w:val="002A0981"/>
    <w:rsid w:val="002A1FFD"/>
    <w:rsid w:val="002A2421"/>
    <w:rsid w:val="002A35E0"/>
    <w:rsid w:val="002A3C05"/>
    <w:rsid w:val="002A3F05"/>
    <w:rsid w:val="002A5C3F"/>
    <w:rsid w:val="002A61B5"/>
    <w:rsid w:val="002B1DD6"/>
    <w:rsid w:val="002B4165"/>
    <w:rsid w:val="002B4952"/>
    <w:rsid w:val="002B57C7"/>
    <w:rsid w:val="002B5C3B"/>
    <w:rsid w:val="002C06BB"/>
    <w:rsid w:val="002C29AF"/>
    <w:rsid w:val="002C2BF0"/>
    <w:rsid w:val="002C32C6"/>
    <w:rsid w:val="002C3AD9"/>
    <w:rsid w:val="002C4498"/>
    <w:rsid w:val="002C6BEA"/>
    <w:rsid w:val="002D09B8"/>
    <w:rsid w:val="002D214A"/>
    <w:rsid w:val="002D3335"/>
    <w:rsid w:val="002D6E93"/>
    <w:rsid w:val="002D7067"/>
    <w:rsid w:val="002E10F0"/>
    <w:rsid w:val="002E157B"/>
    <w:rsid w:val="002E2990"/>
    <w:rsid w:val="002E2D03"/>
    <w:rsid w:val="002E425B"/>
    <w:rsid w:val="002E491B"/>
    <w:rsid w:val="002E4F0D"/>
    <w:rsid w:val="002E59F1"/>
    <w:rsid w:val="002E5F25"/>
    <w:rsid w:val="002E7751"/>
    <w:rsid w:val="002E7B3B"/>
    <w:rsid w:val="002E7E03"/>
    <w:rsid w:val="002F0120"/>
    <w:rsid w:val="002F229E"/>
    <w:rsid w:val="002F4E44"/>
    <w:rsid w:val="00301A36"/>
    <w:rsid w:val="00302CCB"/>
    <w:rsid w:val="00303B45"/>
    <w:rsid w:val="003054D3"/>
    <w:rsid w:val="00305DB0"/>
    <w:rsid w:val="00306858"/>
    <w:rsid w:val="00306BD9"/>
    <w:rsid w:val="00306D2D"/>
    <w:rsid w:val="003140E1"/>
    <w:rsid w:val="0031514B"/>
    <w:rsid w:val="003172AA"/>
    <w:rsid w:val="0032040E"/>
    <w:rsid w:val="00320DD3"/>
    <w:rsid w:val="00323121"/>
    <w:rsid w:val="00325289"/>
    <w:rsid w:val="00326AB9"/>
    <w:rsid w:val="00326D23"/>
    <w:rsid w:val="003303F5"/>
    <w:rsid w:val="003316FF"/>
    <w:rsid w:val="00333699"/>
    <w:rsid w:val="00333CC1"/>
    <w:rsid w:val="00333E68"/>
    <w:rsid w:val="00334D2B"/>
    <w:rsid w:val="003357FE"/>
    <w:rsid w:val="003364F4"/>
    <w:rsid w:val="0034192C"/>
    <w:rsid w:val="00342B89"/>
    <w:rsid w:val="00345561"/>
    <w:rsid w:val="00347611"/>
    <w:rsid w:val="0035048E"/>
    <w:rsid w:val="003504BF"/>
    <w:rsid w:val="003506FB"/>
    <w:rsid w:val="00355016"/>
    <w:rsid w:val="00355B9E"/>
    <w:rsid w:val="00356713"/>
    <w:rsid w:val="003570E7"/>
    <w:rsid w:val="0036005E"/>
    <w:rsid w:val="00360E15"/>
    <w:rsid w:val="0036552F"/>
    <w:rsid w:val="0036704D"/>
    <w:rsid w:val="003716C2"/>
    <w:rsid w:val="00381059"/>
    <w:rsid w:val="00381E86"/>
    <w:rsid w:val="00387BB9"/>
    <w:rsid w:val="0039160B"/>
    <w:rsid w:val="003937A9"/>
    <w:rsid w:val="00393A4D"/>
    <w:rsid w:val="003A1223"/>
    <w:rsid w:val="003A2BAD"/>
    <w:rsid w:val="003A3400"/>
    <w:rsid w:val="003B08C5"/>
    <w:rsid w:val="003B1E49"/>
    <w:rsid w:val="003B26C1"/>
    <w:rsid w:val="003B3CE3"/>
    <w:rsid w:val="003B4140"/>
    <w:rsid w:val="003C034F"/>
    <w:rsid w:val="003C04C4"/>
    <w:rsid w:val="003C21CE"/>
    <w:rsid w:val="003C22E2"/>
    <w:rsid w:val="003C32F9"/>
    <w:rsid w:val="003C4119"/>
    <w:rsid w:val="003C4CAC"/>
    <w:rsid w:val="003C7348"/>
    <w:rsid w:val="003C7D9A"/>
    <w:rsid w:val="003C7E94"/>
    <w:rsid w:val="003D1859"/>
    <w:rsid w:val="003E0397"/>
    <w:rsid w:val="003E0F75"/>
    <w:rsid w:val="003E2454"/>
    <w:rsid w:val="003E42D8"/>
    <w:rsid w:val="003E544A"/>
    <w:rsid w:val="003F2526"/>
    <w:rsid w:val="003F6D70"/>
    <w:rsid w:val="003F6DF4"/>
    <w:rsid w:val="00410312"/>
    <w:rsid w:val="00411A19"/>
    <w:rsid w:val="00411ACB"/>
    <w:rsid w:val="00413DC7"/>
    <w:rsid w:val="00414335"/>
    <w:rsid w:val="00415628"/>
    <w:rsid w:val="00415888"/>
    <w:rsid w:val="00437230"/>
    <w:rsid w:val="00443B75"/>
    <w:rsid w:val="00445EA2"/>
    <w:rsid w:val="00446642"/>
    <w:rsid w:val="0044757A"/>
    <w:rsid w:val="0045008B"/>
    <w:rsid w:val="00451FA9"/>
    <w:rsid w:val="0045297A"/>
    <w:rsid w:val="00453CC4"/>
    <w:rsid w:val="00454FA0"/>
    <w:rsid w:val="00456552"/>
    <w:rsid w:val="00456748"/>
    <w:rsid w:val="004568EA"/>
    <w:rsid w:val="004606CB"/>
    <w:rsid w:val="00462A2F"/>
    <w:rsid w:val="00463826"/>
    <w:rsid w:val="00465538"/>
    <w:rsid w:val="00467FC5"/>
    <w:rsid w:val="00470110"/>
    <w:rsid w:val="00475ABB"/>
    <w:rsid w:val="00485BBD"/>
    <w:rsid w:val="00486896"/>
    <w:rsid w:val="00486FC2"/>
    <w:rsid w:val="00492C9D"/>
    <w:rsid w:val="00497E93"/>
    <w:rsid w:val="004A0BFC"/>
    <w:rsid w:val="004A2F20"/>
    <w:rsid w:val="004A326A"/>
    <w:rsid w:val="004A35D5"/>
    <w:rsid w:val="004A471D"/>
    <w:rsid w:val="004A64E4"/>
    <w:rsid w:val="004B3E67"/>
    <w:rsid w:val="004B5107"/>
    <w:rsid w:val="004B58B2"/>
    <w:rsid w:val="004C1543"/>
    <w:rsid w:val="004C539D"/>
    <w:rsid w:val="004C63DA"/>
    <w:rsid w:val="004D2C3B"/>
    <w:rsid w:val="004D355D"/>
    <w:rsid w:val="004D3660"/>
    <w:rsid w:val="004D3A0E"/>
    <w:rsid w:val="004D621B"/>
    <w:rsid w:val="004E0C16"/>
    <w:rsid w:val="004E1D27"/>
    <w:rsid w:val="004E22D8"/>
    <w:rsid w:val="004E4BB4"/>
    <w:rsid w:val="004E53C9"/>
    <w:rsid w:val="004E60C0"/>
    <w:rsid w:val="004E7FD8"/>
    <w:rsid w:val="004F001C"/>
    <w:rsid w:val="004F42E8"/>
    <w:rsid w:val="004F48FF"/>
    <w:rsid w:val="004F5786"/>
    <w:rsid w:val="0050293C"/>
    <w:rsid w:val="0050390C"/>
    <w:rsid w:val="0050752B"/>
    <w:rsid w:val="00510A0C"/>
    <w:rsid w:val="00512B53"/>
    <w:rsid w:val="0051423E"/>
    <w:rsid w:val="00514C02"/>
    <w:rsid w:val="00515261"/>
    <w:rsid w:val="005169D0"/>
    <w:rsid w:val="00516A3B"/>
    <w:rsid w:val="005170F5"/>
    <w:rsid w:val="00517DDF"/>
    <w:rsid w:val="00520CB5"/>
    <w:rsid w:val="00521E37"/>
    <w:rsid w:val="00524C00"/>
    <w:rsid w:val="00525B57"/>
    <w:rsid w:val="00525E4B"/>
    <w:rsid w:val="00526918"/>
    <w:rsid w:val="00527E91"/>
    <w:rsid w:val="00530DF5"/>
    <w:rsid w:val="0053283A"/>
    <w:rsid w:val="00532CF6"/>
    <w:rsid w:val="005334D6"/>
    <w:rsid w:val="00533589"/>
    <w:rsid w:val="005341C7"/>
    <w:rsid w:val="00534E4D"/>
    <w:rsid w:val="00536E5F"/>
    <w:rsid w:val="005406A9"/>
    <w:rsid w:val="00542738"/>
    <w:rsid w:val="00542D07"/>
    <w:rsid w:val="00547C0E"/>
    <w:rsid w:val="00556A79"/>
    <w:rsid w:val="005620ED"/>
    <w:rsid w:val="00562C74"/>
    <w:rsid w:val="00565208"/>
    <w:rsid w:val="00565212"/>
    <w:rsid w:val="00567969"/>
    <w:rsid w:val="00572588"/>
    <w:rsid w:val="00573A0C"/>
    <w:rsid w:val="00576646"/>
    <w:rsid w:val="005775B9"/>
    <w:rsid w:val="005807B0"/>
    <w:rsid w:val="005837BA"/>
    <w:rsid w:val="005849C5"/>
    <w:rsid w:val="00586264"/>
    <w:rsid w:val="00586CF3"/>
    <w:rsid w:val="00593ED5"/>
    <w:rsid w:val="005966CC"/>
    <w:rsid w:val="00597228"/>
    <w:rsid w:val="005A0F27"/>
    <w:rsid w:val="005A189C"/>
    <w:rsid w:val="005A1C18"/>
    <w:rsid w:val="005A1C62"/>
    <w:rsid w:val="005A22BC"/>
    <w:rsid w:val="005A22DB"/>
    <w:rsid w:val="005A2D31"/>
    <w:rsid w:val="005A317B"/>
    <w:rsid w:val="005A4138"/>
    <w:rsid w:val="005A5515"/>
    <w:rsid w:val="005B04BA"/>
    <w:rsid w:val="005B298B"/>
    <w:rsid w:val="005B3519"/>
    <w:rsid w:val="005B366D"/>
    <w:rsid w:val="005B4A96"/>
    <w:rsid w:val="005B4F60"/>
    <w:rsid w:val="005B554A"/>
    <w:rsid w:val="005B6235"/>
    <w:rsid w:val="005C17D9"/>
    <w:rsid w:val="005C1E8D"/>
    <w:rsid w:val="005C28C2"/>
    <w:rsid w:val="005C4A4C"/>
    <w:rsid w:val="005C5098"/>
    <w:rsid w:val="005C52AB"/>
    <w:rsid w:val="005C7813"/>
    <w:rsid w:val="005D34A4"/>
    <w:rsid w:val="005D3944"/>
    <w:rsid w:val="005D54D4"/>
    <w:rsid w:val="005D68E8"/>
    <w:rsid w:val="005D7618"/>
    <w:rsid w:val="005E1930"/>
    <w:rsid w:val="005E2C6E"/>
    <w:rsid w:val="005E39B5"/>
    <w:rsid w:val="005E56DF"/>
    <w:rsid w:val="005E5745"/>
    <w:rsid w:val="005F1F73"/>
    <w:rsid w:val="005F269F"/>
    <w:rsid w:val="005F52A1"/>
    <w:rsid w:val="005F72B8"/>
    <w:rsid w:val="0060076D"/>
    <w:rsid w:val="0060221C"/>
    <w:rsid w:val="00602222"/>
    <w:rsid w:val="00603029"/>
    <w:rsid w:val="00610C27"/>
    <w:rsid w:val="00611414"/>
    <w:rsid w:val="00611561"/>
    <w:rsid w:val="00614FBE"/>
    <w:rsid w:val="00616CCC"/>
    <w:rsid w:val="00620E21"/>
    <w:rsid w:val="00622024"/>
    <w:rsid w:val="00626F96"/>
    <w:rsid w:val="006308DA"/>
    <w:rsid w:val="00631D53"/>
    <w:rsid w:val="00633949"/>
    <w:rsid w:val="00633F78"/>
    <w:rsid w:val="00634838"/>
    <w:rsid w:val="00635D44"/>
    <w:rsid w:val="00636C62"/>
    <w:rsid w:val="006408A8"/>
    <w:rsid w:val="0064150A"/>
    <w:rsid w:val="00641B2C"/>
    <w:rsid w:val="0064281E"/>
    <w:rsid w:val="00642B15"/>
    <w:rsid w:val="00643DD8"/>
    <w:rsid w:val="00643F60"/>
    <w:rsid w:val="00646244"/>
    <w:rsid w:val="00650322"/>
    <w:rsid w:val="0065133D"/>
    <w:rsid w:val="00654115"/>
    <w:rsid w:val="0065606A"/>
    <w:rsid w:val="0066344A"/>
    <w:rsid w:val="00665A0F"/>
    <w:rsid w:val="00665A6D"/>
    <w:rsid w:val="006737A1"/>
    <w:rsid w:val="0067438D"/>
    <w:rsid w:val="00674CB3"/>
    <w:rsid w:val="00675B0E"/>
    <w:rsid w:val="00677811"/>
    <w:rsid w:val="0068168D"/>
    <w:rsid w:val="006825B5"/>
    <w:rsid w:val="00683965"/>
    <w:rsid w:val="00687CC6"/>
    <w:rsid w:val="00692AA8"/>
    <w:rsid w:val="00695398"/>
    <w:rsid w:val="00695A40"/>
    <w:rsid w:val="006A0771"/>
    <w:rsid w:val="006A19C8"/>
    <w:rsid w:val="006A33CB"/>
    <w:rsid w:val="006A5BF8"/>
    <w:rsid w:val="006A6426"/>
    <w:rsid w:val="006A752A"/>
    <w:rsid w:val="006B03B6"/>
    <w:rsid w:val="006B0DAB"/>
    <w:rsid w:val="006B24D2"/>
    <w:rsid w:val="006B2DFD"/>
    <w:rsid w:val="006B383D"/>
    <w:rsid w:val="006B4B9A"/>
    <w:rsid w:val="006B5DB5"/>
    <w:rsid w:val="006B6058"/>
    <w:rsid w:val="006C2B77"/>
    <w:rsid w:val="006C2CEF"/>
    <w:rsid w:val="006C6687"/>
    <w:rsid w:val="006C6C39"/>
    <w:rsid w:val="006D5924"/>
    <w:rsid w:val="006D62A2"/>
    <w:rsid w:val="006D7695"/>
    <w:rsid w:val="006D772C"/>
    <w:rsid w:val="006E2596"/>
    <w:rsid w:val="006E3D4F"/>
    <w:rsid w:val="006E405A"/>
    <w:rsid w:val="006E4EA7"/>
    <w:rsid w:val="006E5B43"/>
    <w:rsid w:val="006E5FC6"/>
    <w:rsid w:val="006E650C"/>
    <w:rsid w:val="006E7990"/>
    <w:rsid w:val="006F0842"/>
    <w:rsid w:val="006F3307"/>
    <w:rsid w:val="006F3990"/>
    <w:rsid w:val="006F3DA4"/>
    <w:rsid w:val="006F4975"/>
    <w:rsid w:val="006F5CD9"/>
    <w:rsid w:val="00701325"/>
    <w:rsid w:val="007027CA"/>
    <w:rsid w:val="00706C64"/>
    <w:rsid w:val="007109E5"/>
    <w:rsid w:val="00711376"/>
    <w:rsid w:val="00716600"/>
    <w:rsid w:val="00716B7B"/>
    <w:rsid w:val="007175BF"/>
    <w:rsid w:val="00726EDE"/>
    <w:rsid w:val="00727CAB"/>
    <w:rsid w:val="00730140"/>
    <w:rsid w:val="00730F58"/>
    <w:rsid w:val="007330F9"/>
    <w:rsid w:val="0073464C"/>
    <w:rsid w:val="007400CC"/>
    <w:rsid w:val="00740810"/>
    <w:rsid w:val="00740F7D"/>
    <w:rsid w:val="007411B9"/>
    <w:rsid w:val="00742519"/>
    <w:rsid w:val="00744892"/>
    <w:rsid w:val="00746269"/>
    <w:rsid w:val="00747582"/>
    <w:rsid w:val="007504C9"/>
    <w:rsid w:val="00753573"/>
    <w:rsid w:val="00754F6F"/>
    <w:rsid w:val="00755776"/>
    <w:rsid w:val="00755AF8"/>
    <w:rsid w:val="00760555"/>
    <w:rsid w:val="00763126"/>
    <w:rsid w:val="00763DCB"/>
    <w:rsid w:val="00766E5B"/>
    <w:rsid w:val="007676F8"/>
    <w:rsid w:val="00767755"/>
    <w:rsid w:val="00770BFB"/>
    <w:rsid w:val="00772F97"/>
    <w:rsid w:val="00775227"/>
    <w:rsid w:val="007768E0"/>
    <w:rsid w:val="00777028"/>
    <w:rsid w:val="00777771"/>
    <w:rsid w:val="00780C08"/>
    <w:rsid w:val="00786FF2"/>
    <w:rsid w:val="007913AB"/>
    <w:rsid w:val="007925FA"/>
    <w:rsid w:val="00792672"/>
    <w:rsid w:val="00792747"/>
    <w:rsid w:val="00792A74"/>
    <w:rsid w:val="00793BAC"/>
    <w:rsid w:val="00796C01"/>
    <w:rsid w:val="007A429D"/>
    <w:rsid w:val="007A6074"/>
    <w:rsid w:val="007A7BCF"/>
    <w:rsid w:val="007B1181"/>
    <w:rsid w:val="007C17D6"/>
    <w:rsid w:val="007C3114"/>
    <w:rsid w:val="007C4AFD"/>
    <w:rsid w:val="007C4CA2"/>
    <w:rsid w:val="007C6A2E"/>
    <w:rsid w:val="007C6FBC"/>
    <w:rsid w:val="007C75CB"/>
    <w:rsid w:val="007C7885"/>
    <w:rsid w:val="007D011D"/>
    <w:rsid w:val="007D34CC"/>
    <w:rsid w:val="007D5217"/>
    <w:rsid w:val="007D62C4"/>
    <w:rsid w:val="007D6628"/>
    <w:rsid w:val="007E2236"/>
    <w:rsid w:val="007E3D07"/>
    <w:rsid w:val="007E4E1E"/>
    <w:rsid w:val="007E7132"/>
    <w:rsid w:val="007F065B"/>
    <w:rsid w:val="007F0CE9"/>
    <w:rsid w:val="007F23ED"/>
    <w:rsid w:val="007F2EC8"/>
    <w:rsid w:val="007F3C69"/>
    <w:rsid w:val="007F3EA5"/>
    <w:rsid w:val="007F512B"/>
    <w:rsid w:val="007F524D"/>
    <w:rsid w:val="007F572B"/>
    <w:rsid w:val="007F678A"/>
    <w:rsid w:val="007F6F17"/>
    <w:rsid w:val="007F7614"/>
    <w:rsid w:val="00803A56"/>
    <w:rsid w:val="00805F44"/>
    <w:rsid w:val="00807278"/>
    <w:rsid w:val="00811CF2"/>
    <w:rsid w:val="008123A9"/>
    <w:rsid w:val="00820BAC"/>
    <w:rsid w:val="00820C63"/>
    <w:rsid w:val="0082108A"/>
    <w:rsid w:val="0082130B"/>
    <w:rsid w:val="00821EA5"/>
    <w:rsid w:val="00823668"/>
    <w:rsid w:val="0082467D"/>
    <w:rsid w:val="0083063D"/>
    <w:rsid w:val="0083511D"/>
    <w:rsid w:val="00835E5A"/>
    <w:rsid w:val="00836047"/>
    <w:rsid w:val="008415AC"/>
    <w:rsid w:val="00842170"/>
    <w:rsid w:val="008433CA"/>
    <w:rsid w:val="00843596"/>
    <w:rsid w:val="00844545"/>
    <w:rsid w:val="0085158B"/>
    <w:rsid w:val="00851903"/>
    <w:rsid w:val="00852CB2"/>
    <w:rsid w:val="008541D0"/>
    <w:rsid w:val="00854291"/>
    <w:rsid w:val="00855AF7"/>
    <w:rsid w:val="00857E7C"/>
    <w:rsid w:val="008612A0"/>
    <w:rsid w:val="00861E3C"/>
    <w:rsid w:val="00863E08"/>
    <w:rsid w:val="0086642E"/>
    <w:rsid w:val="00866757"/>
    <w:rsid w:val="0086692E"/>
    <w:rsid w:val="00871629"/>
    <w:rsid w:val="0087206A"/>
    <w:rsid w:val="00872563"/>
    <w:rsid w:val="0087322C"/>
    <w:rsid w:val="00876187"/>
    <w:rsid w:val="00876D33"/>
    <w:rsid w:val="008778F8"/>
    <w:rsid w:val="00880481"/>
    <w:rsid w:val="0088062F"/>
    <w:rsid w:val="00882115"/>
    <w:rsid w:val="00883D85"/>
    <w:rsid w:val="008858A3"/>
    <w:rsid w:val="00886A83"/>
    <w:rsid w:val="008932E3"/>
    <w:rsid w:val="00893998"/>
    <w:rsid w:val="00894CD2"/>
    <w:rsid w:val="008A2D19"/>
    <w:rsid w:val="008A70C6"/>
    <w:rsid w:val="008B0E5F"/>
    <w:rsid w:val="008B180A"/>
    <w:rsid w:val="008B244A"/>
    <w:rsid w:val="008B290D"/>
    <w:rsid w:val="008B5F6C"/>
    <w:rsid w:val="008B6A42"/>
    <w:rsid w:val="008C1D41"/>
    <w:rsid w:val="008C68AE"/>
    <w:rsid w:val="008D2187"/>
    <w:rsid w:val="008D58C8"/>
    <w:rsid w:val="008D5913"/>
    <w:rsid w:val="008D6D9D"/>
    <w:rsid w:val="008D78B9"/>
    <w:rsid w:val="008E29F7"/>
    <w:rsid w:val="008E30CA"/>
    <w:rsid w:val="008E43CC"/>
    <w:rsid w:val="008F23B9"/>
    <w:rsid w:val="008F33BB"/>
    <w:rsid w:val="008F35E4"/>
    <w:rsid w:val="008F5F3F"/>
    <w:rsid w:val="0090119E"/>
    <w:rsid w:val="00904B52"/>
    <w:rsid w:val="00905636"/>
    <w:rsid w:val="009058FE"/>
    <w:rsid w:val="00905956"/>
    <w:rsid w:val="00905F8B"/>
    <w:rsid w:val="009061BB"/>
    <w:rsid w:val="00906A21"/>
    <w:rsid w:val="00906DB3"/>
    <w:rsid w:val="00911244"/>
    <w:rsid w:val="009116E6"/>
    <w:rsid w:val="0091335A"/>
    <w:rsid w:val="00921283"/>
    <w:rsid w:val="009221A2"/>
    <w:rsid w:val="00922C27"/>
    <w:rsid w:val="009256FD"/>
    <w:rsid w:val="0092615B"/>
    <w:rsid w:val="009326C9"/>
    <w:rsid w:val="00932CAE"/>
    <w:rsid w:val="00934D12"/>
    <w:rsid w:val="00940C0E"/>
    <w:rsid w:val="0094217E"/>
    <w:rsid w:val="00946BEB"/>
    <w:rsid w:val="0095017E"/>
    <w:rsid w:val="009509A1"/>
    <w:rsid w:val="009509C6"/>
    <w:rsid w:val="00951028"/>
    <w:rsid w:val="009510A9"/>
    <w:rsid w:val="00952254"/>
    <w:rsid w:val="0095279A"/>
    <w:rsid w:val="00954152"/>
    <w:rsid w:val="009548B0"/>
    <w:rsid w:val="009626AA"/>
    <w:rsid w:val="00963316"/>
    <w:rsid w:val="00963C2D"/>
    <w:rsid w:val="00966F8C"/>
    <w:rsid w:val="00967018"/>
    <w:rsid w:val="009738D2"/>
    <w:rsid w:val="00973B22"/>
    <w:rsid w:val="00973B8E"/>
    <w:rsid w:val="00973BF3"/>
    <w:rsid w:val="00975833"/>
    <w:rsid w:val="0097599A"/>
    <w:rsid w:val="00976F99"/>
    <w:rsid w:val="00981464"/>
    <w:rsid w:val="00981752"/>
    <w:rsid w:val="009818CE"/>
    <w:rsid w:val="00981A27"/>
    <w:rsid w:val="00981ACE"/>
    <w:rsid w:val="00982A94"/>
    <w:rsid w:val="00982B6A"/>
    <w:rsid w:val="009831E6"/>
    <w:rsid w:val="00983866"/>
    <w:rsid w:val="00983DCF"/>
    <w:rsid w:val="009853BC"/>
    <w:rsid w:val="00987E7B"/>
    <w:rsid w:val="0099212C"/>
    <w:rsid w:val="009958D3"/>
    <w:rsid w:val="00996396"/>
    <w:rsid w:val="0099739C"/>
    <w:rsid w:val="009A66F1"/>
    <w:rsid w:val="009A7E6D"/>
    <w:rsid w:val="009B00D3"/>
    <w:rsid w:val="009B08DF"/>
    <w:rsid w:val="009B2056"/>
    <w:rsid w:val="009B2BC4"/>
    <w:rsid w:val="009B3372"/>
    <w:rsid w:val="009B3963"/>
    <w:rsid w:val="009B4489"/>
    <w:rsid w:val="009B4890"/>
    <w:rsid w:val="009B6205"/>
    <w:rsid w:val="009C0615"/>
    <w:rsid w:val="009C0E59"/>
    <w:rsid w:val="009C2C79"/>
    <w:rsid w:val="009C4AEF"/>
    <w:rsid w:val="009C6E86"/>
    <w:rsid w:val="009D0A96"/>
    <w:rsid w:val="009D1480"/>
    <w:rsid w:val="009D1629"/>
    <w:rsid w:val="009D1AA8"/>
    <w:rsid w:val="009D25AA"/>
    <w:rsid w:val="009D3D32"/>
    <w:rsid w:val="009D419D"/>
    <w:rsid w:val="009D4498"/>
    <w:rsid w:val="009D5DD1"/>
    <w:rsid w:val="009D67ED"/>
    <w:rsid w:val="009E0DE2"/>
    <w:rsid w:val="009E0E01"/>
    <w:rsid w:val="009E1041"/>
    <w:rsid w:val="009E259A"/>
    <w:rsid w:val="009E261A"/>
    <w:rsid w:val="009E44E8"/>
    <w:rsid w:val="009E75CC"/>
    <w:rsid w:val="009E7672"/>
    <w:rsid w:val="009E77DD"/>
    <w:rsid w:val="009E77FE"/>
    <w:rsid w:val="009E796B"/>
    <w:rsid w:val="009E7E05"/>
    <w:rsid w:val="009F0F8E"/>
    <w:rsid w:val="009F1C61"/>
    <w:rsid w:val="009F7796"/>
    <w:rsid w:val="009F7F0D"/>
    <w:rsid w:val="00A017BC"/>
    <w:rsid w:val="00A01CEB"/>
    <w:rsid w:val="00A0269F"/>
    <w:rsid w:val="00A031CF"/>
    <w:rsid w:val="00A03D80"/>
    <w:rsid w:val="00A12B64"/>
    <w:rsid w:val="00A12B81"/>
    <w:rsid w:val="00A17B51"/>
    <w:rsid w:val="00A17C8E"/>
    <w:rsid w:val="00A23262"/>
    <w:rsid w:val="00A23566"/>
    <w:rsid w:val="00A244E0"/>
    <w:rsid w:val="00A3121F"/>
    <w:rsid w:val="00A33F23"/>
    <w:rsid w:val="00A4119D"/>
    <w:rsid w:val="00A46E1C"/>
    <w:rsid w:val="00A503B6"/>
    <w:rsid w:val="00A511FD"/>
    <w:rsid w:val="00A513C3"/>
    <w:rsid w:val="00A5615A"/>
    <w:rsid w:val="00A57135"/>
    <w:rsid w:val="00A613ED"/>
    <w:rsid w:val="00A636FA"/>
    <w:rsid w:val="00A638B7"/>
    <w:rsid w:val="00A64C56"/>
    <w:rsid w:val="00A6557E"/>
    <w:rsid w:val="00A65CCE"/>
    <w:rsid w:val="00A65D53"/>
    <w:rsid w:val="00A67A9C"/>
    <w:rsid w:val="00A67CC0"/>
    <w:rsid w:val="00A72AB4"/>
    <w:rsid w:val="00A7315C"/>
    <w:rsid w:val="00A73431"/>
    <w:rsid w:val="00A7365D"/>
    <w:rsid w:val="00A74179"/>
    <w:rsid w:val="00A74656"/>
    <w:rsid w:val="00A7631D"/>
    <w:rsid w:val="00A81B40"/>
    <w:rsid w:val="00A82591"/>
    <w:rsid w:val="00A85FAB"/>
    <w:rsid w:val="00A8605C"/>
    <w:rsid w:val="00A90026"/>
    <w:rsid w:val="00A90AF3"/>
    <w:rsid w:val="00A90B6E"/>
    <w:rsid w:val="00A92C5F"/>
    <w:rsid w:val="00A935A7"/>
    <w:rsid w:val="00A943A3"/>
    <w:rsid w:val="00A96F28"/>
    <w:rsid w:val="00AA1DE4"/>
    <w:rsid w:val="00AA46D8"/>
    <w:rsid w:val="00AA580B"/>
    <w:rsid w:val="00AA7F84"/>
    <w:rsid w:val="00AA7F9F"/>
    <w:rsid w:val="00AB03EC"/>
    <w:rsid w:val="00AB3230"/>
    <w:rsid w:val="00AB3D61"/>
    <w:rsid w:val="00AB466F"/>
    <w:rsid w:val="00AB4A1A"/>
    <w:rsid w:val="00AB6C0C"/>
    <w:rsid w:val="00AB713C"/>
    <w:rsid w:val="00AC0EDD"/>
    <w:rsid w:val="00AC26A9"/>
    <w:rsid w:val="00AC273B"/>
    <w:rsid w:val="00AC67DE"/>
    <w:rsid w:val="00AD1EEC"/>
    <w:rsid w:val="00AD2120"/>
    <w:rsid w:val="00AD4318"/>
    <w:rsid w:val="00AD4F77"/>
    <w:rsid w:val="00AD5779"/>
    <w:rsid w:val="00AD64D2"/>
    <w:rsid w:val="00AD7093"/>
    <w:rsid w:val="00AD754B"/>
    <w:rsid w:val="00AD7BEA"/>
    <w:rsid w:val="00AE558C"/>
    <w:rsid w:val="00B0062D"/>
    <w:rsid w:val="00B012AB"/>
    <w:rsid w:val="00B0274A"/>
    <w:rsid w:val="00B03ABE"/>
    <w:rsid w:val="00B05439"/>
    <w:rsid w:val="00B06EE6"/>
    <w:rsid w:val="00B07A9D"/>
    <w:rsid w:val="00B07E8D"/>
    <w:rsid w:val="00B11C4B"/>
    <w:rsid w:val="00B146B5"/>
    <w:rsid w:val="00B14C46"/>
    <w:rsid w:val="00B158FC"/>
    <w:rsid w:val="00B15AFF"/>
    <w:rsid w:val="00B16C17"/>
    <w:rsid w:val="00B17A9E"/>
    <w:rsid w:val="00B17BB5"/>
    <w:rsid w:val="00B207DF"/>
    <w:rsid w:val="00B22428"/>
    <w:rsid w:val="00B24DB7"/>
    <w:rsid w:val="00B2508D"/>
    <w:rsid w:val="00B272CE"/>
    <w:rsid w:val="00B337AA"/>
    <w:rsid w:val="00B33B41"/>
    <w:rsid w:val="00B410E7"/>
    <w:rsid w:val="00B41D5F"/>
    <w:rsid w:val="00B42872"/>
    <w:rsid w:val="00B4462F"/>
    <w:rsid w:val="00B4482D"/>
    <w:rsid w:val="00B44B92"/>
    <w:rsid w:val="00B453BA"/>
    <w:rsid w:val="00B50A6B"/>
    <w:rsid w:val="00B52C00"/>
    <w:rsid w:val="00B56599"/>
    <w:rsid w:val="00B56683"/>
    <w:rsid w:val="00B5731A"/>
    <w:rsid w:val="00B602D3"/>
    <w:rsid w:val="00B61A72"/>
    <w:rsid w:val="00B6268E"/>
    <w:rsid w:val="00B626E5"/>
    <w:rsid w:val="00B644DD"/>
    <w:rsid w:val="00B677B0"/>
    <w:rsid w:val="00B706BD"/>
    <w:rsid w:val="00B70ADB"/>
    <w:rsid w:val="00B71CA0"/>
    <w:rsid w:val="00B71DB7"/>
    <w:rsid w:val="00B72942"/>
    <w:rsid w:val="00B76183"/>
    <w:rsid w:val="00B7711F"/>
    <w:rsid w:val="00B83118"/>
    <w:rsid w:val="00B95048"/>
    <w:rsid w:val="00B954DF"/>
    <w:rsid w:val="00B955E0"/>
    <w:rsid w:val="00B9616A"/>
    <w:rsid w:val="00B96BAB"/>
    <w:rsid w:val="00BA118C"/>
    <w:rsid w:val="00BA64E7"/>
    <w:rsid w:val="00BB16F1"/>
    <w:rsid w:val="00BB37B7"/>
    <w:rsid w:val="00BB3EEC"/>
    <w:rsid w:val="00BB3F0F"/>
    <w:rsid w:val="00BB4A39"/>
    <w:rsid w:val="00BB4FA5"/>
    <w:rsid w:val="00BC3613"/>
    <w:rsid w:val="00BC39B1"/>
    <w:rsid w:val="00BC5A8E"/>
    <w:rsid w:val="00BD0615"/>
    <w:rsid w:val="00BD260B"/>
    <w:rsid w:val="00BD6A82"/>
    <w:rsid w:val="00BD7AAC"/>
    <w:rsid w:val="00BE180C"/>
    <w:rsid w:val="00BE2805"/>
    <w:rsid w:val="00BE3C0D"/>
    <w:rsid w:val="00BE545B"/>
    <w:rsid w:val="00BE54A0"/>
    <w:rsid w:val="00BE5C22"/>
    <w:rsid w:val="00BF21EB"/>
    <w:rsid w:val="00BF325D"/>
    <w:rsid w:val="00C02B45"/>
    <w:rsid w:val="00C043AF"/>
    <w:rsid w:val="00C06128"/>
    <w:rsid w:val="00C07A8C"/>
    <w:rsid w:val="00C11C8D"/>
    <w:rsid w:val="00C13B8D"/>
    <w:rsid w:val="00C179DD"/>
    <w:rsid w:val="00C2017A"/>
    <w:rsid w:val="00C21BAA"/>
    <w:rsid w:val="00C24B8D"/>
    <w:rsid w:val="00C31BA6"/>
    <w:rsid w:val="00C371D5"/>
    <w:rsid w:val="00C40B07"/>
    <w:rsid w:val="00C40FFD"/>
    <w:rsid w:val="00C41547"/>
    <w:rsid w:val="00C418C6"/>
    <w:rsid w:val="00C43522"/>
    <w:rsid w:val="00C45B2B"/>
    <w:rsid w:val="00C45E83"/>
    <w:rsid w:val="00C4641B"/>
    <w:rsid w:val="00C46658"/>
    <w:rsid w:val="00C46A18"/>
    <w:rsid w:val="00C47B3F"/>
    <w:rsid w:val="00C50FB1"/>
    <w:rsid w:val="00C51442"/>
    <w:rsid w:val="00C5222C"/>
    <w:rsid w:val="00C53BE0"/>
    <w:rsid w:val="00C544F6"/>
    <w:rsid w:val="00C55433"/>
    <w:rsid w:val="00C578ED"/>
    <w:rsid w:val="00C66E0B"/>
    <w:rsid w:val="00C676AE"/>
    <w:rsid w:val="00C71183"/>
    <w:rsid w:val="00C74562"/>
    <w:rsid w:val="00C762CE"/>
    <w:rsid w:val="00C80023"/>
    <w:rsid w:val="00C811AF"/>
    <w:rsid w:val="00C818F1"/>
    <w:rsid w:val="00C82B23"/>
    <w:rsid w:val="00C8326F"/>
    <w:rsid w:val="00C87B43"/>
    <w:rsid w:val="00C92631"/>
    <w:rsid w:val="00C938B6"/>
    <w:rsid w:val="00C9411F"/>
    <w:rsid w:val="00C94267"/>
    <w:rsid w:val="00C95BAD"/>
    <w:rsid w:val="00C975AC"/>
    <w:rsid w:val="00C97E86"/>
    <w:rsid w:val="00CA009A"/>
    <w:rsid w:val="00CA3383"/>
    <w:rsid w:val="00CA3E79"/>
    <w:rsid w:val="00CA4549"/>
    <w:rsid w:val="00CA45D0"/>
    <w:rsid w:val="00CA59ED"/>
    <w:rsid w:val="00CA5A50"/>
    <w:rsid w:val="00CA6641"/>
    <w:rsid w:val="00CB0AB8"/>
    <w:rsid w:val="00CB1344"/>
    <w:rsid w:val="00CB1D31"/>
    <w:rsid w:val="00CB32BA"/>
    <w:rsid w:val="00CB52E7"/>
    <w:rsid w:val="00CB5611"/>
    <w:rsid w:val="00CC5265"/>
    <w:rsid w:val="00CC531C"/>
    <w:rsid w:val="00CC73E0"/>
    <w:rsid w:val="00CC7897"/>
    <w:rsid w:val="00CD02DF"/>
    <w:rsid w:val="00CD10E4"/>
    <w:rsid w:val="00CD241E"/>
    <w:rsid w:val="00CD252B"/>
    <w:rsid w:val="00CD2618"/>
    <w:rsid w:val="00CD531C"/>
    <w:rsid w:val="00CE7B89"/>
    <w:rsid w:val="00CF1937"/>
    <w:rsid w:val="00CF277E"/>
    <w:rsid w:val="00CF2A56"/>
    <w:rsid w:val="00CF6A31"/>
    <w:rsid w:val="00CF71E7"/>
    <w:rsid w:val="00CF7E52"/>
    <w:rsid w:val="00D00C1D"/>
    <w:rsid w:val="00D021D7"/>
    <w:rsid w:val="00D02727"/>
    <w:rsid w:val="00D03E22"/>
    <w:rsid w:val="00D04398"/>
    <w:rsid w:val="00D044E5"/>
    <w:rsid w:val="00D05371"/>
    <w:rsid w:val="00D058B3"/>
    <w:rsid w:val="00D1088E"/>
    <w:rsid w:val="00D10BCA"/>
    <w:rsid w:val="00D1339E"/>
    <w:rsid w:val="00D1382F"/>
    <w:rsid w:val="00D16E9A"/>
    <w:rsid w:val="00D17814"/>
    <w:rsid w:val="00D2056E"/>
    <w:rsid w:val="00D2258D"/>
    <w:rsid w:val="00D2404F"/>
    <w:rsid w:val="00D2542D"/>
    <w:rsid w:val="00D26CB1"/>
    <w:rsid w:val="00D27029"/>
    <w:rsid w:val="00D27AE8"/>
    <w:rsid w:val="00D30132"/>
    <w:rsid w:val="00D30DB4"/>
    <w:rsid w:val="00D3117A"/>
    <w:rsid w:val="00D35C44"/>
    <w:rsid w:val="00D36248"/>
    <w:rsid w:val="00D37E1E"/>
    <w:rsid w:val="00D40842"/>
    <w:rsid w:val="00D41B9D"/>
    <w:rsid w:val="00D428C8"/>
    <w:rsid w:val="00D44089"/>
    <w:rsid w:val="00D4478D"/>
    <w:rsid w:val="00D4737C"/>
    <w:rsid w:val="00D47DFB"/>
    <w:rsid w:val="00D50246"/>
    <w:rsid w:val="00D519D7"/>
    <w:rsid w:val="00D521B7"/>
    <w:rsid w:val="00D52AEF"/>
    <w:rsid w:val="00D53FFE"/>
    <w:rsid w:val="00D557C8"/>
    <w:rsid w:val="00D56489"/>
    <w:rsid w:val="00D575B3"/>
    <w:rsid w:val="00D60048"/>
    <w:rsid w:val="00D60133"/>
    <w:rsid w:val="00D6160E"/>
    <w:rsid w:val="00D62FC2"/>
    <w:rsid w:val="00D633B2"/>
    <w:rsid w:val="00D642AA"/>
    <w:rsid w:val="00D65740"/>
    <w:rsid w:val="00D66109"/>
    <w:rsid w:val="00D675D8"/>
    <w:rsid w:val="00D70A2A"/>
    <w:rsid w:val="00D711E5"/>
    <w:rsid w:val="00D72DFD"/>
    <w:rsid w:val="00D73245"/>
    <w:rsid w:val="00D732AF"/>
    <w:rsid w:val="00D74CFC"/>
    <w:rsid w:val="00D75372"/>
    <w:rsid w:val="00D758BC"/>
    <w:rsid w:val="00D8130B"/>
    <w:rsid w:val="00D87BA6"/>
    <w:rsid w:val="00D917F2"/>
    <w:rsid w:val="00D92E21"/>
    <w:rsid w:val="00D9352C"/>
    <w:rsid w:val="00D93C6E"/>
    <w:rsid w:val="00D95015"/>
    <w:rsid w:val="00D96515"/>
    <w:rsid w:val="00D96F86"/>
    <w:rsid w:val="00DA1D2A"/>
    <w:rsid w:val="00DA24FF"/>
    <w:rsid w:val="00DA52F6"/>
    <w:rsid w:val="00DA5613"/>
    <w:rsid w:val="00DA7163"/>
    <w:rsid w:val="00DA7541"/>
    <w:rsid w:val="00DB5319"/>
    <w:rsid w:val="00DB5E76"/>
    <w:rsid w:val="00DC20E4"/>
    <w:rsid w:val="00DC46C3"/>
    <w:rsid w:val="00DC4F4A"/>
    <w:rsid w:val="00DD0663"/>
    <w:rsid w:val="00DD0A29"/>
    <w:rsid w:val="00DD0BA8"/>
    <w:rsid w:val="00DD17CD"/>
    <w:rsid w:val="00DD218D"/>
    <w:rsid w:val="00DD3EB9"/>
    <w:rsid w:val="00DD4C32"/>
    <w:rsid w:val="00DD6B10"/>
    <w:rsid w:val="00DE30C3"/>
    <w:rsid w:val="00DF057B"/>
    <w:rsid w:val="00DF0F29"/>
    <w:rsid w:val="00DF4176"/>
    <w:rsid w:val="00DF44D1"/>
    <w:rsid w:val="00DF5179"/>
    <w:rsid w:val="00DF5830"/>
    <w:rsid w:val="00DF5B6A"/>
    <w:rsid w:val="00DF63EB"/>
    <w:rsid w:val="00DF7764"/>
    <w:rsid w:val="00E01935"/>
    <w:rsid w:val="00E03993"/>
    <w:rsid w:val="00E04EA8"/>
    <w:rsid w:val="00E06A79"/>
    <w:rsid w:val="00E074C1"/>
    <w:rsid w:val="00E10BCF"/>
    <w:rsid w:val="00E112CF"/>
    <w:rsid w:val="00E126FE"/>
    <w:rsid w:val="00E1616C"/>
    <w:rsid w:val="00E1694C"/>
    <w:rsid w:val="00E21E8F"/>
    <w:rsid w:val="00E25098"/>
    <w:rsid w:val="00E26443"/>
    <w:rsid w:val="00E265B2"/>
    <w:rsid w:val="00E278E2"/>
    <w:rsid w:val="00E30E06"/>
    <w:rsid w:val="00E32135"/>
    <w:rsid w:val="00E333A2"/>
    <w:rsid w:val="00E36448"/>
    <w:rsid w:val="00E36668"/>
    <w:rsid w:val="00E37402"/>
    <w:rsid w:val="00E43EC1"/>
    <w:rsid w:val="00E46DDA"/>
    <w:rsid w:val="00E47C16"/>
    <w:rsid w:val="00E50117"/>
    <w:rsid w:val="00E521B0"/>
    <w:rsid w:val="00E53EAE"/>
    <w:rsid w:val="00E71698"/>
    <w:rsid w:val="00E71B04"/>
    <w:rsid w:val="00E7315E"/>
    <w:rsid w:val="00E732C5"/>
    <w:rsid w:val="00E7661B"/>
    <w:rsid w:val="00E76A61"/>
    <w:rsid w:val="00E7775C"/>
    <w:rsid w:val="00E80829"/>
    <w:rsid w:val="00E80C79"/>
    <w:rsid w:val="00E81789"/>
    <w:rsid w:val="00E826C7"/>
    <w:rsid w:val="00E8340A"/>
    <w:rsid w:val="00E83EA4"/>
    <w:rsid w:val="00E84CFF"/>
    <w:rsid w:val="00E871B2"/>
    <w:rsid w:val="00E950E4"/>
    <w:rsid w:val="00E9572B"/>
    <w:rsid w:val="00EA0F99"/>
    <w:rsid w:val="00EA1AA3"/>
    <w:rsid w:val="00EA3BB3"/>
    <w:rsid w:val="00EA43A3"/>
    <w:rsid w:val="00EA4624"/>
    <w:rsid w:val="00EA4E1A"/>
    <w:rsid w:val="00EB0C5C"/>
    <w:rsid w:val="00EB367B"/>
    <w:rsid w:val="00EB417A"/>
    <w:rsid w:val="00EB5118"/>
    <w:rsid w:val="00EB5513"/>
    <w:rsid w:val="00EB55A1"/>
    <w:rsid w:val="00EB794C"/>
    <w:rsid w:val="00EB794E"/>
    <w:rsid w:val="00EC0D73"/>
    <w:rsid w:val="00EC25B3"/>
    <w:rsid w:val="00EC546C"/>
    <w:rsid w:val="00EC6996"/>
    <w:rsid w:val="00EC6DC9"/>
    <w:rsid w:val="00EC6F2D"/>
    <w:rsid w:val="00EC759C"/>
    <w:rsid w:val="00EC7E62"/>
    <w:rsid w:val="00ED0158"/>
    <w:rsid w:val="00ED068E"/>
    <w:rsid w:val="00ED22CB"/>
    <w:rsid w:val="00ED7925"/>
    <w:rsid w:val="00EE0BD3"/>
    <w:rsid w:val="00EE2014"/>
    <w:rsid w:val="00EE49F2"/>
    <w:rsid w:val="00EE4E43"/>
    <w:rsid w:val="00EE7629"/>
    <w:rsid w:val="00EF0BAF"/>
    <w:rsid w:val="00EF0CDC"/>
    <w:rsid w:val="00EF1A85"/>
    <w:rsid w:val="00EF3551"/>
    <w:rsid w:val="00EF435E"/>
    <w:rsid w:val="00EF4D83"/>
    <w:rsid w:val="00EF54E4"/>
    <w:rsid w:val="00EF5E3A"/>
    <w:rsid w:val="00EF5EEB"/>
    <w:rsid w:val="00EF7362"/>
    <w:rsid w:val="00F0353D"/>
    <w:rsid w:val="00F03DFF"/>
    <w:rsid w:val="00F05786"/>
    <w:rsid w:val="00F06954"/>
    <w:rsid w:val="00F07341"/>
    <w:rsid w:val="00F07A69"/>
    <w:rsid w:val="00F12433"/>
    <w:rsid w:val="00F1378C"/>
    <w:rsid w:val="00F1436F"/>
    <w:rsid w:val="00F15560"/>
    <w:rsid w:val="00F16DBB"/>
    <w:rsid w:val="00F16EF2"/>
    <w:rsid w:val="00F17872"/>
    <w:rsid w:val="00F2073D"/>
    <w:rsid w:val="00F21DC8"/>
    <w:rsid w:val="00F22DEC"/>
    <w:rsid w:val="00F24D85"/>
    <w:rsid w:val="00F25830"/>
    <w:rsid w:val="00F31177"/>
    <w:rsid w:val="00F3224E"/>
    <w:rsid w:val="00F3297B"/>
    <w:rsid w:val="00F3678E"/>
    <w:rsid w:val="00F37CC9"/>
    <w:rsid w:val="00F43096"/>
    <w:rsid w:val="00F4373D"/>
    <w:rsid w:val="00F455A2"/>
    <w:rsid w:val="00F522E0"/>
    <w:rsid w:val="00F54B83"/>
    <w:rsid w:val="00F55284"/>
    <w:rsid w:val="00F5740C"/>
    <w:rsid w:val="00F625FE"/>
    <w:rsid w:val="00F706DD"/>
    <w:rsid w:val="00F718B8"/>
    <w:rsid w:val="00F7206E"/>
    <w:rsid w:val="00F73507"/>
    <w:rsid w:val="00F73840"/>
    <w:rsid w:val="00F74676"/>
    <w:rsid w:val="00F81F37"/>
    <w:rsid w:val="00F84396"/>
    <w:rsid w:val="00F860DE"/>
    <w:rsid w:val="00F8663B"/>
    <w:rsid w:val="00F8692D"/>
    <w:rsid w:val="00F900DB"/>
    <w:rsid w:val="00F902A5"/>
    <w:rsid w:val="00F91C1B"/>
    <w:rsid w:val="00F92051"/>
    <w:rsid w:val="00F94B8E"/>
    <w:rsid w:val="00F972D0"/>
    <w:rsid w:val="00F97C53"/>
    <w:rsid w:val="00FA03F6"/>
    <w:rsid w:val="00FA05B0"/>
    <w:rsid w:val="00FA4817"/>
    <w:rsid w:val="00FB2A4B"/>
    <w:rsid w:val="00FB43D1"/>
    <w:rsid w:val="00FB4534"/>
    <w:rsid w:val="00FC0620"/>
    <w:rsid w:val="00FC1D95"/>
    <w:rsid w:val="00FC1DC1"/>
    <w:rsid w:val="00FC25B2"/>
    <w:rsid w:val="00FC2A10"/>
    <w:rsid w:val="00FC3AE5"/>
    <w:rsid w:val="00FC4781"/>
    <w:rsid w:val="00FD09DE"/>
    <w:rsid w:val="00FD1FB3"/>
    <w:rsid w:val="00FD6BB8"/>
    <w:rsid w:val="00FE368D"/>
    <w:rsid w:val="00FE46C2"/>
    <w:rsid w:val="00FE5DE3"/>
    <w:rsid w:val="00FE6A94"/>
    <w:rsid w:val="00FF065C"/>
    <w:rsid w:val="00FF0868"/>
    <w:rsid w:val="00FF0DBD"/>
    <w:rsid w:val="069735E0"/>
    <w:rsid w:val="06C3175B"/>
    <w:rsid w:val="11E2338D"/>
    <w:rsid w:val="15081F43"/>
    <w:rsid w:val="1D2F5C35"/>
    <w:rsid w:val="1F062887"/>
    <w:rsid w:val="29036BE4"/>
    <w:rsid w:val="36950E10"/>
    <w:rsid w:val="40BA05A4"/>
    <w:rsid w:val="55DB5658"/>
    <w:rsid w:val="6A0F78D0"/>
    <w:rsid w:val="788E5845"/>
    <w:rsid w:val="794D7FED"/>
    <w:rsid w:val="7E9A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027D7"/>
  <w14:defaultImageDpi w14:val="32767"/>
  <w15:docId w15:val="{0756BB92-22EA-478D-9D1F-F5C0F1A9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numPr>
        <w:ilvl w:val="1"/>
        <w:numId w:val="1"/>
      </w:numPr>
      <w:tabs>
        <w:tab w:val="left" w:pos="432"/>
      </w:tabs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widowControl w:val="0"/>
      <w:spacing w:before="240" w:after="64" w:line="320" w:lineRule="auto"/>
      <w:jc w:val="both"/>
      <w:outlineLvl w:val="6"/>
    </w:pPr>
    <w:rPr>
      <w:rFonts w:asciiTheme="minorHAnsi" w:hAnsiTheme="minorHAnsi" w:cstheme="minorBidi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</w:rPr>
  </w:style>
  <w:style w:type="paragraph" w:styleId="a9">
    <w:name w:val="Balloon Text"/>
    <w:basedOn w:val="a"/>
    <w:link w:val="aa"/>
    <w:uiPriority w:val="99"/>
    <w:unhideWhenUsed/>
    <w:qFormat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note text"/>
    <w:basedOn w:val="a"/>
    <w:link w:val="af0"/>
    <w:uiPriority w:val="99"/>
    <w:unhideWhenUsed/>
    <w:qFormat/>
    <w:pPr>
      <w:snapToGrid w:val="0"/>
    </w:pPr>
    <w:rPr>
      <w:sz w:val="18"/>
      <w:szCs w:val="18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character" w:styleId="af3">
    <w:name w:val="footnote reference"/>
    <w:basedOn w:val="a0"/>
    <w:uiPriority w:val="99"/>
    <w:unhideWhenUsed/>
    <w:qFormat/>
    <w:rPr>
      <w:vertAlign w:val="superscript"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qFormat/>
    <w:rPr>
      <w:b/>
      <w:bCs/>
    </w:rPr>
  </w:style>
  <w:style w:type="paragraph" w:customStyle="1" w:styleId="p1">
    <w:name w:val="p1"/>
    <w:basedOn w:val="a"/>
    <w:qFormat/>
    <w:rPr>
      <w:rFonts w:ascii="Arial" w:hAnsi="Arial" w:cs="Arial"/>
      <w:color w:val="3D3D3D"/>
      <w:sz w:val="18"/>
      <w:szCs w:val="18"/>
    </w:rPr>
  </w:style>
  <w:style w:type="character" w:customStyle="1" w:styleId="s1">
    <w:name w:val="s1"/>
    <w:basedOn w:val="a0"/>
    <w:qFormat/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Times New Roman" w:cs="Times New Roman"/>
      <w:kern w:val="0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hAnsi="Times New Roman" w:cs="Times New Roman"/>
      <w:kern w:val="0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hAnsi="Times New Roman" w:cs="Times New Roman"/>
      <w:b/>
      <w:bCs/>
      <w:kern w:val="0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11">
    <w:name w:val="修订1"/>
    <w:hidden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customStyle="1" w:styleId="af0">
    <w:name w:val="脚注文本 字符"/>
    <w:basedOn w:val="a0"/>
    <w:link w:val="af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paragraph" w:customStyle="1" w:styleId="12">
    <w:name w:val="无间隔1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paragraph" w:styleId="af5">
    <w:name w:val="List Paragraph"/>
    <w:basedOn w:val="a"/>
    <w:uiPriority w:val="99"/>
    <w:rsid w:val="009B6205"/>
    <w:pPr>
      <w:ind w:firstLineChars="200" w:firstLine="420"/>
    </w:pPr>
  </w:style>
  <w:style w:type="paragraph" w:styleId="af6">
    <w:name w:val="Revision"/>
    <w:hidden/>
    <w:uiPriority w:val="99"/>
    <w:semiHidden/>
    <w:rsid w:val="001B17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CD867C-424C-41D2-A942-794A3B7A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15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刘恩泽</dc:creator>
  <cp:lastModifiedBy>GL H</cp:lastModifiedBy>
  <cp:revision>584</cp:revision>
  <dcterms:created xsi:type="dcterms:W3CDTF">2017-12-27T05:56:00Z</dcterms:created>
  <dcterms:modified xsi:type="dcterms:W3CDTF">2018-03-05T16:25:00Z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